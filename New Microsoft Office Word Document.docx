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59A" w:rsidRPr="00A4759A" w:rsidRDefault="00A4759A" w:rsidP="00A4759A">
      <w:pPr>
        <w:spacing w:before="100" w:beforeAutospacing="1" w:after="100" w:afterAutospacing="1" w:line="240" w:lineRule="auto"/>
        <w:outlineLvl w:val="0"/>
        <w:rPr>
          <w:rFonts w:ascii="Noto Sans" w:eastAsia="Times New Roman" w:hAnsi="Noto Sans" w:cs="Helvetica"/>
          <w:b/>
          <w:bCs/>
          <w:color w:val="222222"/>
          <w:kern w:val="36"/>
          <w:sz w:val="48"/>
          <w:szCs w:val="48"/>
        </w:rPr>
      </w:pPr>
      <w:r w:rsidRPr="00A4759A">
        <w:rPr>
          <w:rFonts w:ascii="Noto Sans" w:eastAsia="Times New Roman" w:hAnsi="Noto Sans" w:cs="Helvetica"/>
          <w:b/>
          <w:bCs/>
          <w:color w:val="222222"/>
          <w:kern w:val="36"/>
          <w:sz w:val="48"/>
          <w:szCs w:val="48"/>
        </w:rPr>
        <w:t xml:space="preserve">Use Angular with Google's Cloud </w:t>
      </w:r>
      <w:proofErr w:type="spellStart"/>
      <w:r w:rsidRPr="00A4759A">
        <w:rPr>
          <w:rFonts w:ascii="Noto Sans" w:eastAsia="Times New Roman" w:hAnsi="Noto Sans" w:cs="Helvetica"/>
          <w:b/>
          <w:bCs/>
          <w:color w:val="222222"/>
          <w:kern w:val="36"/>
          <w:sz w:val="48"/>
          <w:szCs w:val="48"/>
        </w:rPr>
        <w:t>Firestore</w:t>
      </w:r>
      <w:proofErr w:type="spellEnd"/>
      <w:r w:rsidRPr="00A4759A">
        <w:rPr>
          <w:rFonts w:ascii="Noto Sans" w:eastAsia="Times New Roman" w:hAnsi="Noto Sans" w:cs="Helvetica"/>
          <w:b/>
          <w:bCs/>
          <w:color w:val="222222"/>
          <w:kern w:val="36"/>
          <w:sz w:val="48"/>
          <w:szCs w:val="48"/>
        </w:rPr>
        <w:t xml:space="preserve"> - Tutorial</w:t>
      </w:r>
    </w:p>
    <w:p w:rsidR="00A4759A" w:rsidRPr="00A4759A" w:rsidRDefault="00A4759A" w:rsidP="00A4759A">
      <w:pPr>
        <w:spacing w:after="0" w:line="240" w:lineRule="auto"/>
        <w:rPr>
          <w:rFonts w:ascii="Noto Sans" w:eastAsia="Times New Roman" w:hAnsi="Noto Sans" w:cs="Helvetica"/>
          <w:caps/>
          <w:color w:val="6F6F6F"/>
          <w:sz w:val="25"/>
          <w:szCs w:val="25"/>
        </w:rPr>
      </w:pPr>
      <w:r w:rsidRPr="00A4759A">
        <w:rPr>
          <w:rFonts w:ascii="Noto Sans" w:eastAsia="Times New Roman" w:hAnsi="Noto Sans" w:cs="Helvetica"/>
          <w:caps/>
          <w:color w:val="6F6F6F"/>
          <w:sz w:val="25"/>
          <w:szCs w:val="25"/>
        </w:rPr>
        <w:t>BY GARY SIMON - OCT 14, 2017</w:t>
      </w:r>
    </w:p>
    <w:p w:rsidR="00A4759A" w:rsidRPr="00A4759A" w:rsidRDefault="00A4759A" w:rsidP="00A4759A">
      <w:pPr>
        <w:spacing w:after="0" w:line="240" w:lineRule="auto"/>
        <w:rPr>
          <w:rFonts w:ascii="Helvetica" w:eastAsia="Times New Roman" w:hAnsi="Helvetica" w:cs="Helvetica"/>
          <w:color w:val="222222"/>
          <w:sz w:val="25"/>
          <w:szCs w:val="25"/>
        </w:rPr>
      </w:pPr>
      <w:r>
        <w:rPr>
          <w:rFonts w:ascii="Helvetica" w:eastAsia="Times New Roman" w:hAnsi="Helvetica" w:cs="Helvetica"/>
          <w:noProof/>
          <w:color w:val="222222"/>
          <w:sz w:val="25"/>
          <w:szCs w:val="25"/>
        </w:rPr>
        <w:drawing>
          <wp:inline distT="0" distB="0" distL="0" distR="0">
            <wp:extent cx="8640493" cy="2921567"/>
            <wp:effectExtent l="19050" t="0" r="8207" b="0"/>
            <wp:docPr id="1" name="Picture 1" descr="https://s3.amazonaws.com/coursetro/posts/94-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ursetro/posts/94-full.png"/>
                    <pic:cNvPicPr>
                      <a:picLocks noChangeAspect="1" noChangeArrowheads="1"/>
                    </pic:cNvPicPr>
                  </pic:nvPicPr>
                  <pic:blipFill>
                    <a:blip r:embed="rId5"/>
                    <a:srcRect/>
                    <a:stretch>
                      <a:fillRect/>
                    </a:stretch>
                  </pic:blipFill>
                  <pic:spPr bwMode="auto">
                    <a:xfrm>
                      <a:off x="0" y="0"/>
                      <a:ext cx="8646330" cy="2923541"/>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100" w:afterAutospacing="1" w:line="240" w:lineRule="auto"/>
        <w:rPr>
          <w:rFonts w:ascii="Noto Sans" w:eastAsia="Times New Roman" w:hAnsi="Noto Sans" w:cs="Helvetica"/>
          <w:color w:val="222222"/>
          <w:sz w:val="25"/>
          <w:szCs w:val="25"/>
        </w:rPr>
      </w:pPr>
      <w:r w:rsidRPr="00A4759A">
        <w:rPr>
          <w:rFonts w:ascii="Noto Sans" w:eastAsia="Times New Roman" w:hAnsi="Noto Sans" w:cs="Helvetica"/>
          <w:color w:val="222222"/>
          <w:sz w:val="25"/>
          <w:szCs w:val="25"/>
        </w:rPr>
        <w:t xml:space="preserve">Firebase was Google's original </w:t>
      </w:r>
      <w:proofErr w:type="spellStart"/>
      <w:r w:rsidRPr="00A4759A">
        <w:rPr>
          <w:rFonts w:ascii="Noto Sans" w:eastAsia="Times New Roman" w:hAnsi="Noto Sans" w:cs="Helvetica"/>
          <w:color w:val="222222"/>
          <w:sz w:val="25"/>
          <w:szCs w:val="25"/>
        </w:rPr>
        <w:t>realtime</w:t>
      </w:r>
      <w:proofErr w:type="spellEnd"/>
      <w:r w:rsidRPr="00A4759A">
        <w:rPr>
          <w:rFonts w:ascii="Noto Sans" w:eastAsia="Times New Roman" w:hAnsi="Noto Sans" w:cs="Helvetica"/>
          <w:color w:val="222222"/>
          <w:sz w:val="25"/>
          <w:szCs w:val="25"/>
        </w:rPr>
        <w:t xml:space="preserve"> database, but there were some obvious shortcomings. Fortunately, they've released a new database called </w:t>
      </w:r>
      <w:hyperlink r:id="rId6" w:history="1">
        <w:r w:rsidRPr="00A4759A">
          <w:rPr>
            <w:rFonts w:ascii="Noto Sans" w:eastAsia="Times New Roman" w:hAnsi="Noto Sans" w:cs="Helvetica"/>
            <w:b/>
            <w:bCs/>
            <w:color w:val="00AD7D"/>
            <w:sz w:val="25"/>
            <w:u w:val="single"/>
          </w:rPr>
          <w:t xml:space="preserve">Cloud </w:t>
        </w:r>
        <w:proofErr w:type="spellStart"/>
        <w:r w:rsidRPr="00A4759A">
          <w:rPr>
            <w:rFonts w:ascii="Noto Sans" w:eastAsia="Times New Roman" w:hAnsi="Noto Sans" w:cs="Helvetica"/>
            <w:b/>
            <w:bCs/>
            <w:color w:val="00AD7D"/>
            <w:sz w:val="25"/>
            <w:u w:val="single"/>
          </w:rPr>
          <w:t>Firestore</w:t>
        </w:r>
        <w:proofErr w:type="spellEnd"/>
      </w:hyperlink>
      <w:r w:rsidRPr="00A4759A">
        <w:rPr>
          <w:rFonts w:ascii="Noto Sans" w:eastAsia="Times New Roman" w:hAnsi="Noto Sans" w:cs="Helvetica"/>
          <w:color w:val="222222"/>
          <w:sz w:val="25"/>
          <w:szCs w:val="25"/>
        </w:rPr>
        <w:t>. </w:t>
      </w:r>
    </w:p>
    <w:p w:rsidR="00A4759A" w:rsidRPr="00A4759A" w:rsidRDefault="00A4759A" w:rsidP="00A4759A">
      <w:pPr>
        <w:shd w:val="clear" w:color="auto" w:fill="FFFFFF"/>
        <w:spacing w:after="100" w:afterAutospacing="1" w:line="240" w:lineRule="auto"/>
        <w:rPr>
          <w:rFonts w:ascii="Noto Sans" w:eastAsia="Times New Roman" w:hAnsi="Noto Sans" w:cs="Helvetica"/>
          <w:color w:val="222222"/>
          <w:sz w:val="25"/>
          <w:szCs w:val="25"/>
        </w:rPr>
      </w:pPr>
      <w:proofErr w:type="spellStart"/>
      <w:r w:rsidRPr="00A4759A">
        <w:rPr>
          <w:rFonts w:ascii="Noto Sans" w:eastAsia="Times New Roman" w:hAnsi="Noto Sans" w:cs="Helvetica"/>
          <w:color w:val="222222"/>
          <w:sz w:val="25"/>
          <w:szCs w:val="25"/>
        </w:rPr>
        <w:t>Firestore</w:t>
      </w:r>
      <w:proofErr w:type="spellEnd"/>
      <w:r w:rsidRPr="00A4759A">
        <w:rPr>
          <w:rFonts w:ascii="Noto Sans" w:eastAsia="Times New Roman" w:hAnsi="Noto Sans" w:cs="Helvetica"/>
          <w:color w:val="222222"/>
          <w:sz w:val="25"/>
          <w:szCs w:val="25"/>
        </w:rPr>
        <w:t xml:space="preserve"> is </w:t>
      </w:r>
      <w:proofErr w:type="spellStart"/>
      <w:r w:rsidRPr="00A4759A">
        <w:rPr>
          <w:rFonts w:ascii="Noto Sans" w:eastAsia="Times New Roman" w:hAnsi="Noto Sans" w:cs="Helvetica"/>
          <w:color w:val="222222"/>
          <w:sz w:val="25"/>
          <w:szCs w:val="25"/>
        </w:rPr>
        <w:t>realtime</w:t>
      </w:r>
      <w:proofErr w:type="spellEnd"/>
      <w:r w:rsidRPr="00A4759A">
        <w:rPr>
          <w:rFonts w:ascii="Noto Sans" w:eastAsia="Times New Roman" w:hAnsi="Noto Sans" w:cs="Helvetica"/>
          <w:color w:val="222222"/>
          <w:sz w:val="25"/>
          <w:szCs w:val="25"/>
        </w:rPr>
        <w:t xml:space="preserve">, but offers several key advantages over the Firebase </w:t>
      </w:r>
      <w:proofErr w:type="spellStart"/>
      <w:r w:rsidRPr="00A4759A">
        <w:rPr>
          <w:rFonts w:ascii="Noto Sans" w:eastAsia="Times New Roman" w:hAnsi="Noto Sans" w:cs="Helvetica"/>
          <w:color w:val="222222"/>
          <w:sz w:val="25"/>
          <w:szCs w:val="25"/>
        </w:rPr>
        <w:t>realtime</w:t>
      </w:r>
      <w:proofErr w:type="spellEnd"/>
      <w:r w:rsidRPr="00A4759A">
        <w:rPr>
          <w:rFonts w:ascii="Noto Sans" w:eastAsia="Times New Roman" w:hAnsi="Noto Sans" w:cs="Helvetica"/>
          <w:color w:val="222222"/>
          <w:sz w:val="25"/>
          <w:szCs w:val="25"/>
        </w:rPr>
        <w:t xml:space="preserve"> database:</w:t>
      </w:r>
    </w:p>
    <w:p w:rsidR="00A4759A" w:rsidRPr="00A4759A" w:rsidRDefault="00A4759A" w:rsidP="00A4759A">
      <w:pPr>
        <w:numPr>
          <w:ilvl w:val="0"/>
          <w:numId w:val="1"/>
        </w:numPr>
        <w:shd w:val="clear" w:color="auto" w:fill="FFFFFF"/>
        <w:spacing w:before="100" w:beforeAutospacing="1" w:after="204" w:line="240" w:lineRule="auto"/>
        <w:rPr>
          <w:rFonts w:ascii="Noto Sans" w:eastAsia="Times New Roman" w:hAnsi="Noto Sans" w:cs="Helvetica"/>
          <w:color w:val="222222"/>
          <w:sz w:val="25"/>
          <w:szCs w:val="25"/>
        </w:rPr>
      </w:pPr>
      <w:r w:rsidRPr="00A4759A">
        <w:rPr>
          <w:rFonts w:ascii="Noto Sans" w:eastAsia="Times New Roman" w:hAnsi="Noto Sans" w:cs="Helvetica"/>
          <w:b/>
          <w:bCs/>
          <w:color w:val="222222"/>
          <w:sz w:val="25"/>
        </w:rPr>
        <w:t>Structure</w:t>
      </w:r>
      <w:r w:rsidRPr="00A4759A">
        <w:rPr>
          <w:rFonts w:ascii="Noto Sans" w:eastAsia="Times New Roman" w:hAnsi="Noto Sans" w:cs="Helvetica"/>
          <w:color w:val="222222"/>
          <w:sz w:val="25"/>
          <w:szCs w:val="25"/>
        </w:rPr>
        <w:br/>
        <w:t xml:space="preserve">The Firebase </w:t>
      </w:r>
      <w:proofErr w:type="spellStart"/>
      <w:r w:rsidRPr="00A4759A">
        <w:rPr>
          <w:rFonts w:ascii="Noto Sans" w:eastAsia="Times New Roman" w:hAnsi="Noto Sans" w:cs="Helvetica"/>
          <w:color w:val="222222"/>
          <w:sz w:val="25"/>
          <w:szCs w:val="25"/>
        </w:rPr>
        <w:t>realtime</w:t>
      </w:r>
      <w:proofErr w:type="spellEnd"/>
      <w:r w:rsidRPr="00A4759A">
        <w:rPr>
          <w:rFonts w:ascii="Noto Sans" w:eastAsia="Times New Roman" w:hAnsi="Noto Sans" w:cs="Helvetica"/>
          <w:color w:val="222222"/>
          <w:sz w:val="25"/>
          <w:szCs w:val="25"/>
        </w:rPr>
        <w:t xml:space="preserve"> db returned a large JSON tree. </w:t>
      </w:r>
      <w:proofErr w:type="spellStart"/>
      <w:r w:rsidRPr="00A4759A">
        <w:rPr>
          <w:rFonts w:ascii="Noto Sans" w:eastAsia="Times New Roman" w:hAnsi="Noto Sans" w:cs="Helvetica"/>
          <w:color w:val="222222"/>
          <w:sz w:val="25"/>
          <w:szCs w:val="25"/>
        </w:rPr>
        <w:t>Firestore</w:t>
      </w:r>
      <w:proofErr w:type="spellEnd"/>
      <w:r w:rsidRPr="00A4759A">
        <w:rPr>
          <w:rFonts w:ascii="Noto Sans" w:eastAsia="Times New Roman" w:hAnsi="Noto Sans" w:cs="Helvetica"/>
          <w:color w:val="222222"/>
          <w:sz w:val="25"/>
          <w:szCs w:val="25"/>
        </w:rPr>
        <w:t xml:space="preserve"> stores your data in objects called documents, which are grouped into collections. Within these collections, you can have more collections called </w:t>
      </w:r>
      <w:proofErr w:type="spellStart"/>
      <w:r w:rsidRPr="00A4759A">
        <w:rPr>
          <w:rFonts w:ascii="Noto Sans" w:eastAsia="Times New Roman" w:hAnsi="Noto Sans" w:cs="Helvetica"/>
          <w:color w:val="222222"/>
          <w:sz w:val="25"/>
          <w:szCs w:val="25"/>
        </w:rPr>
        <w:t>subcollections</w:t>
      </w:r>
      <w:proofErr w:type="spellEnd"/>
      <w:r w:rsidRPr="00A4759A">
        <w:rPr>
          <w:rFonts w:ascii="Noto Sans" w:eastAsia="Times New Roman" w:hAnsi="Noto Sans" w:cs="Helvetica"/>
          <w:color w:val="222222"/>
          <w:sz w:val="25"/>
          <w:szCs w:val="25"/>
        </w:rPr>
        <w:t xml:space="preserve"> up to 100 levels deep.</w:t>
      </w:r>
      <w:r w:rsidRPr="00A4759A">
        <w:rPr>
          <w:rFonts w:ascii="Noto Sans" w:eastAsia="Times New Roman" w:hAnsi="Noto Sans" w:cs="Helvetica"/>
          <w:color w:val="222222"/>
          <w:sz w:val="25"/>
          <w:szCs w:val="25"/>
        </w:rPr>
        <w:br/>
      </w:r>
    </w:p>
    <w:p w:rsidR="00A4759A" w:rsidRPr="00A4759A" w:rsidRDefault="00A4759A" w:rsidP="00A4759A">
      <w:pPr>
        <w:numPr>
          <w:ilvl w:val="0"/>
          <w:numId w:val="1"/>
        </w:numPr>
        <w:shd w:val="clear" w:color="auto" w:fill="FFFFFF"/>
        <w:spacing w:before="100" w:beforeAutospacing="1" w:after="204" w:line="240" w:lineRule="auto"/>
        <w:rPr>
          <w:rFonts w:ascii="Noto Sans" w:eastAsia="Times New Roman" w:hAnsi="Noto Sans" w:cs="Helvetica"/>
          <w:color w:val="222222"/>
          <w:sz w:val="25"/>
          <w:szCs w:val="25"/>
        </w:rPr>
      </w:pPr>
      <w:r w:rsidRPr="00A4759A">
        <w:rPr>
          <w:rFonts w:ascii="Noto Sans" w:eastAsia="Times New Roman" w:hAnsi="Noto Sans" w:cs="Helvetica"/>
          <w:b/>
          <w:bCs/>
          <w:color w:val="222222"/>
          <w:sz w:val="25"/>
        </w:rPr>
        <w:t>Querying</w:t>
      </w:r>
      <w:r w:rsidRPr="00A4759A">
        <w:rPr>
          <w:rFonts w:ascii="Noto Sans" w:eastAsia="Times New Roman" w:hAnsi="Noto Sans" w:cs="Helvetica"/>
          <w:color w:val="222222"/>
          <w:sz w:val="25"/>
          <w:szCs w:val="25"/>
        </w:rPr>
        <w:br/>
        <w:t xml:space="preserve">This is the best part of </w:t>
      </w:r>
      <w:proofErr w:type="spellStart"/>
      <w:r w:rsidRPr="00A4759A">
        <w:rPr>
          <w:rFonts w:ascii="Noto Sans" w:eastAsia="Times New Roman" w:hAnsi="Noto Sans" w:cs="Helvetica"/>
          <w:color w:val="222222"/>
          <w:sz w:val="25"/>
          <w:szCs w:val="25"/>
        </w:rPr>
        <w:t>Firestore</w:t>
      </w:r>
      <w:proofErr w:type="spellEnd"/>
      <w:r w:rsidRPr="00A4759A">
        <w:rPr>
          <w:rFonts w:ascii="Noto Sans" w:eastAsia="Times New Roman" w:hAnsi="Noto Sans" w:cs="Helvetica"/>
          <w:color w:val="222222"/>
          <w:sz w:val="25"/>
          <w:szCs w:val="25"/>
        </w:rPr>
        <w:t xml:space="preserve">. You can query for documents without having to retrieve all of the other data in other </w:t>
      </w:r>
      <w:proofErr w:type="spellStart"/>
      <w:r w:rsidRPr="00A4759A">
        <w:rPr>
          <w:rFonts w:ascii="Noto Sans" w:eastAsia="Times New Roman" w:hAnsi="Noto Sans" w:cs="Helvetica"/>
          <w:color w:val="222222"/>
          <w:sz w:val="25"/>
          <w:szCs w:val="25"/>
        </w:rPr>
        <w:t>subcollections</w:t>
      </w:r>
      <w:proofErr w:type="spellEnd"/>
      <w:r w:rsidRPr="00A4759A">
        <w:rPr>
          <w:rFonts w:ascii="Noto Sans" w:eastAsia="Times New Roman" w:hAnsi="Noto Sans" w:cs="Helvetica"/>
          <w:color w:val="222222"/>
          <w:sz w:val="25"/>
          <w:szCs w:val="25"/>
        </w:rPr>
        <w:t>. This means you receive a faster response. You can also use where </w:t>
      </w:r>
      <w:r w:rsidRPr="00A4759A">
        <w:rPr>
          <w:rFonts w:ascii="Noto Sans" w:eastAsia="Times New Roman" w:hAnsi="Noto Sans" w:cs="Helvetica"/>
          <w:b/>
          <w:bCs/>
          <w:color w:val="222222"/>
          <w:sz w:val="25"/>
        </w:rPr>
        <w:t>clauses</w:t>
      </w:r>
      <w:r w:rsidRPr="00A4759A">
        <w:rPr>
          <w:rFonts w:ascii="Noto Sans" w:eastAsia="Times New Roman" w:hAnsi="Noto Sans" w:cs="Helvetica"/>
          <w:color w:val="222222"/>
          <w:sz w:val="25"/>
          <w:szCs w:val="25"/>
        </w:rPr>
        <w:t>, and even multiple where clauses if you add an index. </w:t>
      </w:r>
      <w:r w:rsidRPr="00A4759A">
        <w:rPr>
          <w:rFonts w:ascii="Noto Sans" w:eastAsia="Times New Roman" w:hAnsi="Noto Sans" w:cs="Helvetica"/>
          <w:color w:val="222222"/>
          <w:sz w:val="25"/>
          <w:szCs w:val="25"/>
        </w:rPr>
        <w:br/>
      </w:r>
    </w:p>
    <w:p w:rsidR="00A4759A" w:rsidRPr="00A4759A" w:rsidRDefault="00A4759A" w:rsidP="00A4759A">
      <w:pPr>
        <w:numPr>
          <w:ilvl w:val="0"/>
          <w:numId w:val="1"/>
        </w:numPr>
        <w:shd w:val="clear" w:color="auto" w:fill="FFFFFF"/>
        <w:spacing w:before="100" w:beforeAutospacing="1" w:after="204" w:line="240" w:lineRule="auto"/>
        <w:rPr>
          <w:rFonts w:ascii="Noto Sans" w:eastAsia="Times New Roman" w:hAnsi="Noto Sans" w:cs="Helvetica"/>
          <w:color w:val="222222"/>
          <w:sz w:val="25"/>
          <w:szCs w:val="25"/>
        </w:rPr>
      </w:pPr>
      <w:r w:rsidRPr="00A4759A">
        <w:rPr>
          <w:rFonts w:ascii="Noto Sans" w:eastAsia="Times New Roman" w:hAnsi="Noto Sans" w:cs="Helvetica"/>
          <w:b/>
          <w:bCs/>
          <w:color w:val="222222"/>
          <w:sz w:val="25"/>
        </w:rPr>
        <w:t>Scaling</w:t>
      </w:r>
      <w:r w:rsidRPr="00A4759A">
        <w:rPr>
          <w:rFonts w:ascii="Noto Sans" w:eastAsia="Times New Roman" w:hAnsi="Noto Sans" w:cs="Helvetica"/>
          <w:color w:val="222222"/>
          <w:sz w:val="25"/>
          <w:szCs w:val="25"/>
        </w:rPr>
        <w:br/>
        <w:t xml:space="preserve">If your dataset in the Firebase </w:t>
      </w:r>
      <w:proofErr w:type="spellStart"/>
      <w:r w:rsidRPr="00A4759A">
        <w:rPr>
          <w:rFonts w:ascii="Noto Sans" w:eastAsia="Times New Roman" w:hAnsi="Noto Sans" w:cs="Helvetica"/>
          <w:color w:val="222222"/>
          <w:sz w:val="25"/>
          <w:szCs w:val="25"/>
        </w:rPr>
        <w:t>realtime</w:t>
      </w:r>
      <w:proofErr w:type="spellEnd"/>
      <w:r w:rsidRPr="00A4759A">
        <w:rPr>
          <w:rFonts w:ascii="Noto Sans" w:eastAsia="Times New Roman" w:hAnsi="Noto Sans" w:cs="Helvetica"/>
          <w:color w:val="222222"/>
          <w:sz w:val="25"/>
          <w:szCs w:val="25"/>
        </w:rPr>
        <w:t xml:space="preserve"> db got large, scaling could become an issue. With </w:t>
      </w:r>
      <w:proofErr w:type="spellStart"/>
      <w:r w:rsidRPr="00A4759A">
        <w:rPr>
          <w:rFonts w:ascii="Noto Sans" w:eastAsia="Times New Roman" w:hAnsi="Noto Sans" w:cs="Helvetica"/>
          <w:color w:val="222222"/>
          <w:sz w:val="25"/>
          <w:szCs w:val="25"/>
        </w:rPr>
        <w:t>Firestore's</w:t>
      </w:r>
      <w:proofErr w:type="spellEnd"/>
      <w:r w:rsidRPr="00A4759A">
        <w:rPr>
          <w:rFonts w:ascii="Noto Sans" w:eastAsia="Times New Roman" w:hAnsi="Noto Sans" w:cs="Helvetica"/>
          <w:color w:val="222222"/>
          <w:sz w:val="25"/>
          <w:szCs w:val="25"/>
        </w:rPr>
        <w:t xml:space="preserve"> new hierarchical structure, this is no longer an issue. Your queries will remain the same speed regardless of the size of your stored data.</w:t>
      </w:r>
    </w:p>
    <w:p w:rsidR="00A4759A" w:rsidRPr="00A4759A" w:rsidRDefault="00A4759A" w:rsidP="00A4759A">
      <w:pPr>
        <w:shd w:val="clear" w:color="auto" w:fill="FFFFFF"/>
        <w:spacing w:after="100" w:afterAutospacing="1" w:line="240" w:lineRule="auto"/>
        <w:rPr>
          <w:rFonts w:ascii="Noto Sans" w:eastAsia="Times New Roman" w:hAnsi="Noto Sans" w:cs="Helvetica"/>
          <w:color w:val="222222"/>
          <w:sz w:val="25"/>
          <w:szCs w:val="25"/>
        </w:rPr>
      </w:pPr>
      <w:r w:rsidRPr="00A4759A">
        <w:rPr>
          <w:rFonts w:ascii="Noto Sans" w:eastAsia="Times New Roman" w:hAnsi="Noto Sans" w:cs="Helvetica"/>
          <w:color w:val="222222"/>
          <w:sz w:val="25"/>
          <w:szCs w:val="25"/>
        </w:rPr>
        <w:lastRenderedPageBreak/>
        <w:t>There are other benefits, like an improved pricing model and fetching data just one time is also easier.</w:t>
      </w:r>
    </w:p>
    <w:p w:rsidR="00A4759A" w:rsidRPr="00A4759A" w:rsidRDefault="00A4759A" w:rsidP="00A4759A">
      <w:pPr>
        <w:shd w:val="clear" w:color="auto" w:fill="FFFFFF"/>
        <w:spacing w:after="100" w:afterAutospacing="1" w:line="240" w:lineRule="auto"/>
        <w:rPr>
          <w:rFonts w:ascii="Noto Sans" w:eastAsia="Times New Roman" w:hAnsi="Noto Sans" w:cs="Helvetica"/>
          <w:color w:val="222222"/>
          <w:sz w:val="25"/>
          <w:szCs w:val="25"/>
        </w:rPr>
      </w:pPr>
      <w:r w:rsidRPr="00A4759A">
        <w:rPr>
          <w:rFonts w:ascii="Noto Sans" w:eastAsia="Times New Roman" w:hAnsi="Noto Sans" w:cs="Helvetica"/>
          <w:color w:val="222222"/>
          <w:sz w:val="25"/>
          <w:szCs w:val="25"/>
        </w:rPr>
        <w:t xml:space="preserve">In this tutorial though, we're going to focus on creating a simple Angular app that uses the AngularFire5 library to read and write from Cloud </w:t>
      </w:r>
      <w:proofErr w:type="spellStart"/>
      <w:r w:rsidRPr="00A4759A">
        <w:rPr>
          <w:rFonts w:ascii="Noto Sans" w:eastAsia="Times New Roman" w:hAnsi="Noto Sans" w:cs="Helvetica"/>
          <w:color w:val="222222"/>
          <w:sz w:val="25"/>
          <w:szCs w:val="25"/>
        </w:rPr>
        <w:t>Firestore</w:t>
      </w:r>
      <w:proofErr w:type="spellEnd"/>
      <w:r w:rsidRPr="00A4759A">
        <w:rPr>
          <w:rFonts w:ascii="Noto Sans" w:eastAsia="Times New Roman" w:hAnsi="Noto Sans" w:cs="Helvetica"/>
          <w:color w:val="222222"/>
          <w:sz w:val="25"/>
          <w:szCs w:val="25"/>
        </w:rPr>
        <w:t xml:space="preserve"> -- so let's get started!</w:t>
      </w:r>
    </w:p>
    <w:p w:rsidR="00A4759A" w:rsidRPr="00A4759A" w:rsidRDefault="00A4759A" w:rsidP="00A4759A">
      <w:pPr>
        <w:spacing w:after="0" w:line="240" w:lineRule="auto"/>
        <w:rPr>
          <w:ins w:id="0" w:author="Unknown"/>
          <w:rFonts w:ascii="Times New Roman" w:eastAsia="Times New Roman" w:hAnsi="Times New Roman" w:cs="Times New Roman"/>
          <w:b/>
          <w:bCs/>
          <w:color w:val="00AD7D"/>
          <w:sz w:val="24"/>
          <w:szCs w:val="24"/>
        </w:rPr>
      </w:pPr>
      <w:ins w:id="1" w:author="Unknown">
        <w:r w:rsidRPr="00A4759A">
          <w:rPr>
            <w:rFonts w:ascii="Helvetica" w:eastAsia="Times New Roman" w:hAnsi="Helvetica" w:cs="Helvetica"/>
            <w:color w:val="222222"/>
            <w:sz w:val="25"/>
            <w:szCs w:val="25"/>
          </w:rPr>
          <w:fldChar w:fldCharType="begin"/>
        </w:r>
        <w:r w:rsidRPr="00A4759A">
          <w:rPr>
            <w:rFonts w:ascii="Helvetica" w:eastAsia="Times New Roman" w:hAnsi="Helvetica" w:cs="Helvetica"/>
            <w:color w:val="222222"/>
            <w:sz w:val="25"/>
            <w:szCs w:val="25"/>
          </w:rPr>
          <w:instrText xml:space="preserve"> HYPERLINK "https://coursetro.com/courses/19/Learn-Angular-5-from-Scratch---Angular-5-Tutorial?utm_source=in_article&amp;utm_campaign=article&amp;utm_medium=Learn+Angular+5+from+Scra" </w:instrText>
        </w:r>
        <w:r w:rsidRPr="00A4759A">
          <w:rPr>
            <w:rFonts w:ascii="Helvetica" w:eastAsia="Times New Roman" w:hAnsi="Helvetica" w:cs="Helvetica"/>
            <w:color w:val="222222"/>
            <w:sz w:val="25"/>
            <w:szCs w:val="25"/>
          </w:rPr>
          <w:fldChar w:fldCharType="separate"/>
        </w:r>
      </w:ins>
      <w:r>
        <w:rPr>
          <w:rFonts w:ascii="Noto Sans" w:eastAsia="Times New Roman" w:hAnsi="Noto Sans" w:cs="Helvetica"/>
          <w:b/>
          <w:bCs/>
          <w:noProof/>
          <w:color w:val="00AD7D"/>
          <w:sz w:val="25"/>
          <w:szCs w:val="25"/>
        </w:rPr>
        <w:drawing>
          <wp:inline distT="0" distB="0" distL="0" distR="0">
            <wp:extent cx="5236210" cy="2216785"/>
            <wp:effectExtent l="19050" t="0" r="2540" b="0"/>
            <wp:docPr id="2" name="Picture 2" descr="https://s3.amazonaws.com/coursetro/course_images/19_thumb.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coursetro/course_images/19_thumb.jpg">
                      <a:hlinkClick r:id="rId7"/>
                    </pic:cNvPr>
                    <pic:cNvPicPr>
                      <a:picLocks noChangeAspect="1" noChangeArrowheads="1"/>
                    </pic:cNvPicPr>
                  </pic:nvPicPr>
                  <pic:blipFill>
                    <a:blip r:embed="rId8"/>
                    <a:srcRect/>
                    <a:stretch>
                      <a:fillRect/>
                    </a:stretch>
                  </pic:blipFill>
                  <pic:spPr bwMode="auto">
                    <a:xfrm>
                      <a:off x="0" y="0"/>
                      <a:ext cx="5236210" cy="2216785"/>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0" w:line="240" w:lineRule="auto"/>
        <w:rPr>
          <w:ins w:id="2" w:author="Unknown"/>
          <w:rFonts w:ascii="Times New Roman" w:eastAsia="Times New Roman" w:hAnsi="Times New Roman" w:cs="Times New Roman"/>
          <w:sz w:val="24"/>
          <w:szCs w:val="24"/>
        </w:rPr>
      </w:pPr>
      <w:ins w:id="3" w:author="Unknown">
        <w:r w:rsidRPr="00A4759A">
          <w:rPr>
            <w:rFonts w:ascii="Noto Sans" w:eastAsia="Times New Roman" w:hAnsi="Noto Sans" w:cs="Helvetica"/>
            <w:b/>
            <w:bCs/>
            <w:color w:val="000000"/>
            <w:sz w:val="25"/>
          </w:rPr>
          <w:t>Learn Angular 5 from Scratch - Angular 5 Tutorial</w:t>
        </w:r>
      </w:ins>
    </w:p>
    <w:p w:rsidR="00A4759A" w:rsidRPr="00A4759A" w:rsidRDefault="00A4759A" w:rsidP="00A4759A">
      <w:pPr>
        <w:spacing w:after="0" w:line="240" w:lineRule="auto"/>
        <w:rPr>
          <w:ins w:id="4" w:author="Unknown"/>
          <w:rFonts w:ascii="Helvetica" w:eastAsia="Times New Roman" w:hAnsi="Helvetica" w:cs="Helvetica"/>
          <w:color w:val="222222"/>
          <w:sz w:val="25"/>
          <w:szCs w:val="25"/>
        </w:rPr>
      </w:pPr>
      <w:ins w:id="5" w:author="Unknown">
        <w:r w:rsidRPr="00A4759A">
          <w:rPr>
            <w:rFonts w:ascii="Helvetica" w:eastAsia="Times New Roman" w:hAnsi="Helvetica" w:cs="Helvetica"/>
            <w:color w:val="222222"/>
            <w:sz w:val="25"/>
            <w:szCs w:val="25"/>
          </w:rPr>
          <w:fldChar w:fldCharType="end"/>
        </w:r>
      </w:ins>
    </w:p>
    <w:p w:rsidR="00A4759A" w:rsidRPr="00A4759A" w:rsidRDefault="00A4759A" w:rsidP="00A4759A">
      <w:pPr>
        <w:spacing w:after="0" w:line="240" w:lineRule="auto"/>
        <w:rPr>
          <w:ins w:id="6" w:author="Unknown"/>
          <w:rFonts w:ascii="Helvetica" w:eastAsia="Times New Roman" w:hAnsi="Helvetica" w:cs="Helvetica"/>
          <w:color w:val="222222"/>
          <w:sz w:val="25"/>
          <w:szCs w:val="25"/>
        </w:rPr>
      </w:pPr>
      <w:ins w:id="7" w:author="Unknown">
        <w:r w:rsidRPr="00A4759A">
          <w:rPr>
            <w:rFonts w:ascii="Helvetica" w:eastAsia="Times New Roman" w:hAnsi="Helvetica" w:cs="Helvetica"/>
            <w:color w:val="222222"/>
            <w:sz w:val="25"/>
            <w:szCs w:val="25"/>
          </w:rPr>
          <w:t> </w:t>
        </w:r>
      </w:ins>
    </w:p>
    <w:p w:rsidR="00A4759A" w:rsidRPr="00A4759A" w:rsidRDefault="00A4759A" w:rsidP="00A4759A">
      <w:pPr>
        <w:spacing w:after="0" w:line="240" w:lineRule="auto"/>
        <w:rPr>
          <w:ins w:id="8" w:author="Unknown"/>
          <w:rFonts w:ascii="Noto Sans" w:eastAsia="Times New Roman" w:hAnsi="Noto Sans" w:cs="Times New Roman"/>
          <w:b/>
          <w:bCs/>
          <w:color w:val="00AD7D"/>
          <w:sz w:val="24"/>
          <w:szCs w:val="24"/>
        </w:rPr>
      </w:pPr>
      <w:ins w:id="9" w:author="Unknown">
        <w:r w:rsidRPr="00A4759A">
          <w:rPr>
            <w:rFonts w:ascii="Helvetica" w:eastAsia="Times New Roman" w:hAnsi="Helvetica" w:cs="Helvetica"/>
            <w:color w:val="222222"/>
            <w:sz w:val="25"/>
            <w:szCs w:val="25"/>
          </w:rPr>
          <w:fldChar w:fldCharType="begin"/>
        </w:r>
        <w:r w:rsidRPr="00A4759A">
          <w:rPr>
            <w:rFonts w:ascii="Helvetica" w:eastAsia="Times New Roman" w:hAnsi="Helvetica" w:cs="Helvetica"/>
            <w:color w:val="222222"/>
            <w:sz w:val="25"/>
            <w:szCs w:val="25"/>
          </w:rPr>
          <w:instrText xml:space="preserve"> HYPERLINK "https://coursetro.com/courses/18/Build-a-Beautiful-CryptoCurrency-App-using-Ionic-3?utm_source=in_article&amp;utm_campaign=article&amp;utm_medium=Build+a+Beautiful+CryptoC" </w:instrText>
        </w:r>
        <w:r w:rsidRPr="00A4759A">
          <w:rPr>
            <w:rFonts w:ascii="Helvetica" w:eastAsia="Times New Roman" w:hAnsi="Helvetica" w:cs="Helvetica"/>
            <w:color w:val="222222"/>
            <w:sz w:val="25"/>
            <w:szCs w:val="25"/>
          </w:rPr>
          <w:fldChar w:fldCharType="separate"/>
        </w:r>
      </w:ins>
      <w:r>
        <w:rPr>
          <w:rFonts w:ascii="Noto Sans" w:eastAsia="Times New Roman" w:hAnsi="Noto Sans" w:cs="Helvetica"/>
          <w:b/>
          <w:bCs/>
          <w:noProof/>
          <w:color w:val="00AD7D"/>
          <w:sz w:val="25"/>
          <w:szCs w:val="25"/>
        </w:rPr>
        <w:drawing>
          <wp:inline distT="0" distB="0" distL="0" distR="0">
            <wp:extent cx="5236210" cy="2216785"/>
            <wp:effectExtent l="19050" t="0" r="2540" b="0"/>
            <wp:docPr id="3" name="Picture 3" descr="https://s3.amazonaws.com/coursetro/course_images/18_thumb.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ursetro/course_images/18_thumb.jpg">
                      <a:hlinkClick r:id="rId9"/>
                    </pic:cNvPr>
                    <pic:cNvPicPr>
                      <a:picLocks noChangeAspect="1" noChangeArrowheads="1"/>
                    </pic:cNvPicPr>
                  </pic:nvPicPr>
                  <pic:blipFill>
                    <a:blip r:embed="rId10"/>
                    <a:srcRect/>
                    <a:stretch>
                      <a:fillRect/>
                    </a:stretch>
                  </pic:blipFill>
                  <pic:spPr bwMode="auto">
                    <a:xfrm>
                      <a:off x="0" y="0"/>
                      <a:ext cx="5236210" cy="2216785"/>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0" w:line="240" w:lineRule="auto"/>
        <w:rPr>
          <w:ins w:id="10" w:author="Unknown"/>
          <w:rFonts w:ascii="Times New Roman" w:eastAsia="Times New Roman" w:hAnsi="Times New Roman" w:cs="Times New Roman"/>
          <w:sz w:val="24"/>
          <w:szCs w:val="24"/>
        </w:rPr>
      </w:pPr>
      <w:ins w:id="11" w:author="Unknown">
        <w:r w:rsidRPr="00A4759A">
          <w:rPr>
            <w:rFonts w:ascii="Noto Sans" w:eastAsia="Times New Roman" w:hAnsi="Noto Sans" w:cs="Helvetica"/>
            <w:b/>
            <w:bCs/>
            <w:color w:val="000000"/>
            <w:sz w:val="25"/>
          </w:rPr>
          <w:t xml:space="preserve">Build a Beautiful </w:t>
        </w:r>
        <w:proofErr w:type="spellStart"/>
        <w:r w:rsidRPr="00A4759A">
          <w:rPr>
            <w:rFonts w:ascii="Noto Sans" w:eastAsia="Times New Roman" w:hAnsi="Noto Sans" w:cs="Helvetica"/>
            <w:b/>
            <w:bCs/>
            <w:color w:val="000000"/>
            <w:sz w:val="25"/>
          </w:rPr>
          <w:t>CryptoCurrency</w:t>
        </w:r>
        <w:proofErr w:type="spellEnd"/>
        <w:r w:rsidRPr="00A4759A">
          <w:rPr>
            <w:rFonts w:ascii="Noto Sans" w:eastAsia="Times New Roman" w:hAnsi="Noto Sans" w:cs="Helvetica"/>
            <w:b/>
            <w:bCs/>
            <w:color w:val="000000"/>
            <w:sz w:val="25"/>
          </w:rPr>
          <w:t xml:space="preserve"> App using Ionic 3</w:t>
        </w:r>
      </w:ins>
    </w:p>
    <w:p w:rsidR="00A4759A" w:rsidRPr="00A4759A" w:rsidRDefault="00A4759A" w:rsidP="00A4759A">
      <w:pPr>
        <w:spacing w:after="0" w:line="240" w:lineRule="auto"/>
        <w:rPr>
          <w:ins w:id="12" w:author="Unknown"/>
          <w:rFonts w:ascii="Helvetica" w:eastAsia="Times New Roman" w:hAnsi="Helvetica" w:cs="Helvetica"/>
          <w:color w:val="222222"/>
          <w:sz w:val="25"/>
          <w:szCs w:val="25"/>
        </w:rPr>
      </w:pPr>
      <w:ins w:id="13" w:author="Unknown">
        <w:r w:rsidRPr="00A4759A">
          <w:rPr>
            <w:rFonts w:ascii="Helvetica" w:eastAsia="Times New Roman" w:hAnsi="Helvetica" w:cs="Helvetica"/>
            <w:color w:val="222222"/>
            <w:sz w:val="25"/>
            <w:szCs w:val="25"/>
          </w:rPr>
          <w:fldChar w:fldCharType="end"/>
        </w:r>
      </w:ins>
    </w:p>
    <w:p w:rsidR="00A4759A" w:rsidRPr="00A4759A" w:rsidRDefault="00A4759A" w:rsidP="00A4759A">
      <w:pPr>
        <w:spacing w:after="0" w:line="240" w:lineRule="auto"/>
        <w:rPr>
          <w:ins w:id="14" w:author="Unknown"/>
          <w:rFonts w:ascii="Helvetica" w:eastAsia="Times New Roman" w:hAnsi="Helvetica" w:cs="Helvetica"/>
          <w:color w:val="222222"/>
          <w:sz w:val="25"/>
          <w:szCs w:val="25"/>
        </w:rPr>
      </w:pPr>
      <w:ins w:id="15" w:author="Unknown">
        <w:r w:rsidRPr="00A4759A">
          <w:rPr>
            <w:rFonts w:ascii="Helvetica" w:eastAsia="Times New Roman" w:hAnsi="Helvetica" w:cs="Helvetica"/>
            <w:color w:val="222222"/>
            <w:sz w:val="25"/>
            <w:szCs w:val="25"/>
          </w:rPr>
          <w:t> </w:t>
        </w:r>
      </w:ins>
    </w:p>
    <w:p w:rsidR="00A4759A" w:rsidRPr="00A4759A" w:rsidRDefault="00A4759A" w:rsidP="00A4759A">
      <w:pPr>
        <w:spacing w:after="0" w:line="240" w:lineRule="auto"/>
        <w:rPr>
          <w:ins w:id="16" w:author="Unknown"/>
          <w:rFonts w:ascii="Noto Sans" w:eastAsia="Times New Roman" w:hAnsi="Noto Sans" w:cs="Times New Roman"/>
          <w:b/>
          <w:bCs/>
          <w:color w:val="00AD7D"/>
          <w:sz w:val="24"/>
          <w:szCs w:val="24"/>
        </w:rPr>
      </w:pPr>
      <w:ins w:id="17" w:author="Unknown">
        <w:r w:rsidRPr="00A4759A">
          <w:rPr>
            <w:rFonts w:ascii="Helvetica" w:eastAsia="Times New Roman" w:hAnsi="Helvetica" w:cs="Helvetica"/>
            <w:color w:val="222222"/>
            <w:sz w:val="25"/>
            <w:szCs w:val="25"/>
          </w:rPr>
          <w:lastRenderedPageBreak/>
          <w:fldChar w:fldCharType="begin"/>
        </w:r>
        <w:r w:rsidRPr="00A4759A">
          <w:rPr>
            <w:rFonts w:ascii="Helvetica" w:eastAsia="Times New Roman" w:hAnsi="Helvetica" w:cs="Helvetica"/>
            <w:color w:val="222222"/>
            <w:sz w:val="25"/>
            <w:szCs w:val="25"/>
          </w:rPr>
          <w:instrText xml:space="preserve"> HYPERLINK "https://coursetro.com/courses/13/Create-a-MEAN-App-Called-CodePost---Full-Stack?utm_source=in_article&amp;utm_campaign=article&amp;utm_medium=Create+a+MEAN+App+Called+" </w:instrText>
        </w:r>
        <w:r w:rsidRPr="00A4759A">
          <w:rPr>
            <w:rFonts w:ascii="Helvetica" w:eastAsia="Times New Roman" w:hAnsi="Helvetica" w:cs="Helvetica"/>
            <w:color w:val="222222"/>
            <w:sz w:val="25"/>
            <w:szCs w:val="25"/>
          </w:rPr>
          <w:fldChar w:fldCharType="separate"/>
        </w:r>
      </w:ins>
      <w:r>
        <w:rPr>
          <w:rFonts w:ascii="Noto Sans" w:eastAsia="Times New Roman" w:hAnsi="Noto Sans" w:cs="Helvetica"/>
          <w:b/>
          <w:bCs/>
          <w:noProof/>
          <w:color w:val="00AD7D"/>
          <w:sz w:val="25"/>
          <w:szCs w:val="25"/>
        </w:rPr>
        <w:drawing>
          <wp:inline distT="0" distB="0" distL="0" distR="0">
            <wp:extent cx="5236210" cy="2216785"/>
            <wp:effectExtent l="19050" t="0" r="2540" b="0"/>
            <wp:docPr id="4" name="Picture 4" descr="https://s3.amazonaws.com/coursetro/course_images/13_thumb.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coursetro/course_images/13_thumb.jpg">
                      <a:hlinkClick r:id="rId11"/>
                    </pic:cNvPr>
                    <pic:cNvPicPr>
                      <a:picLocks noChangeAspect="1" noChangeArrowheads="1"/>
                    </pic:cNvPicPr>
                  </pic:nvPicPr>
                  <pic:blipFill>
                    <a:blip r:embed="rId12"/>
                    <a:srcRect/>
                    <a:stretch>
                      <a:fillRect/>
                    </a:stretch>
                  </pic:blipFill>
                  <pic:spPr bwMode="auto">
                    <a:xfrm>
                      <a:off x="0" y="0"/>
                      <a:ext cx="5236210" cy="2216785"/>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0" w:line="240" w:lineRule="auto"/>
        <w:rPr>
          <w:ins w:id="18" w:author="Unknown"/>
          <w:rFonts w:ascii="Times New Roman" w:eastAsia="Times New Roman" w:hAnsi="Times New Roman" w:cs="Times New Roman"/>
          <w:sz w:val="24"/>
          <w:szCs w:val="24"/>
        </w:rPr>
      </w:pPr>
      <w:ins w:id="19" w:author="Unknown">
        <w:r w:rsidRPr="00A4759A">
          <w:rPr>
            <w:rFonts w:ascii="Noto Sans" w:eastAsia="Times New Roman" w:hAnsi="Noto Sans" w:cs="Helvetica"/>
            <w:b/>
            <w:bCs/>
            <w:color w:val="000000"/>
            <w:sz w:val="25"/>
          </w:rPr>
          <w:t xml:space="preserve">Create a MEAN App Called </w:t>
        </w:r>
        <w:proofErr w:type="spellStart"/>
        <w:r w:rsidRPr="00A4759A">
          <w:rPr>
            <w:rFonts w:ascii="Noto Sans" w:eastAsia="Times New Roman" w:hAnsi="Noto Sans" w:cs="Helvetica"/>
            <w:b/>
            <w:bCs/>
            <w:color w:val="000000"/>
            <w:sz w:val="25"/>
          </w:rPr>
          <w:t>CodePost</w:t>
        </w:r>
        <w:proofErr w:type="spellEnd"/>
        <w:r w:rsidRPr="00A4759A">
          <w:rPr>
            <w:rFonts w:ascii="Noto Sans" w:eastAsia="Times New Roman" w:hAnsi="Noto Sans" w:cs="Helvetica"/>
            <w:b/>
            <w:bCs/>
            <w:color w:val="000000"/>
            <w:sz w:val="25"/>
          </w:rPr>
          <w:t xml:space="preserve"> - Full Stack</w:t>
        </w:r>
      </w:ins>
    </w:p>
    <w:p w:rsidR="00A4759A" w:rsidRPr="00A4759A" w:rsidRDefault="00A4759A" w:rsidP="00A4759A">
      <w:pPr>
        <w:spacing w:after="0" w:line="240" w:lineRule="auto"/>
        <w:rPr>
          <w:ins w:id="20" w:author="Unknown"/>
          <w:rFonts w:ascii="Helvetica" w:eastAsia="Times New Roman" w:hAnsi="Helvetica" w:cs="Helvetica"/>
          <w:color w:val="222222"/>
          <w:sz w:val="25"/>
          <w:szCs w:val="25"/>
        </w:rPr>
      </w:pPr>
      <w:ins w:id="21" w:author="Unknown">
        <w:r w:rsidRPr="00A4759A">
          <w:rPr>
            <w:rFonts w:ascii="Helvetica" w:eastAsia="Times New Roman" w:hAnsi="Helvetica" w:cs="Helvetica"/>
            <w:color w:val="222222"/>
            <w:sz w:val="25"/>
            <w:szCs w:val="25"/>
          </w:rPr>
          <w:fldChar w:fldCharType="end"/>
        </w:r>
      </w:ins>
    </w:p>
    <w:p w:rsidR="00A4759A" w:rsidRPr="00A4759A" w:rsidRDefault="00A4759A" w:rsidP="00A4759A">
      <w:pPr>
        <w:spacing w:after="0" w:line="240" w:lineRule="auto"/>
        <w:rPr>
          <w:ins w:id="22" w:author="Unknown"/>
          <w:rFonts w:ascii="Noto Sans" w:eastAsia="Times New Roman" w:hAnsi="Noto Sans" w:cs="Times New Roman"/>
          <w:b/>
          <w:bCs/>
          <w:color w:val="00AD7D"/>
          <w:sz w:val="24"/>
          <w:szCs w:val="24"/>
        </w:rPr>
      </w:pPr>
      <w:ins w:id="23" w:author="Unknown">
        <w:r w:rsidRPr="00A4759A">
          <w:rPr>
            <w:rFonts w:ascii="Helvetica" w:eastAsia="Times New Roman" w:hAnsi="Helvetica" w:cs="Helvetica"/>
            <w:color w:val="222222"/>
            <w:sz w:val="25"/>
            <w:szCs w:val="25"/>
          </w:rPr>
          <w:fldChar w:fldCharType="begin"/>
        </w:r>
        <w:r w:rsidRPr="00A4759A">
          <w:rPr>
            <w:rFonts w:ascii="Helvetica" w:eastAsia="Times New Roman" w:hAnsi="Helvetica" w:cs="Helvetica"/>
            <w:color w:val="222222"/>
            <w:sz w:val="25"/>
            <w:szCs w:val="25"/>
          </w:rPr>
          <w:instrText xml:space="preserve"> HYPERLINK "https://coursetro.com/courses/12/Learn-Angular-4-from-Scratch?utm_source=in_article&amp;utm_campaign=article&amp;utm_medium=Learn+Angular+4+from+Scra" </w:instrText>
        </w:r>
        <w:r w:rsidRPr="00A4759A">
          <w:rPr>
            <w:rFonts w:ascii="Helvetica" w:eastAsia="Times New Roman" w:hAnsi="Helvetica" w:cs="Helvetica"/>
            <w:color w:val="222222"/>
            <w:sz w:val="25"/>
            <w:szCs w:val="25"/>
          </w:rPr>
          <w:fldChar w:fldCharType="separate"/>
        </w:r>
      </w:ins>
      <w:r>
        <w:rPr>
          <w:rFonts w:ascii="Noto Sans" w:eastAsia="Times New Roman" w:hAnsi="Noto Sans" w:cs="Helvetica"/>
          <w:b/>
          <w:bCs/>
          <w:noProof/>
          <w:color w:val="00AD7D"/>
          <w:sz w:val="25"/>
          <w:szCs w:val="25"/>
        </w:rPr>
        <w:drawing>
          <wp:inline distT="0" distB="0" distL="0" distR="0">
            <wp:extent cx="5236210" cy="2216785"/>
            <wp:effectExtent l="19050" t="0" r="2540" b="0"/>
            <wp:docPr id="5" name="Picture 5" descr="https://s3.amazonaws.com/coursetro/course_images/12_thumb.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ursetro/course_images/12_thumb.jpg">
                      <a:hlinkClick r:id="rId13"/>
                    </pic:cNvPr>
                    <pic:cNvPicPr>
                      <a:picLocks noChangeAspect="1" noChangeArrowheads="1"/>
                    </pic:cNvPicPr>
                  </pic:nvPicPr>
                  <pic:blipFill>
                    <a:blip r:embed="rId14"/>
                    <a:srcRect/>
                    <a:stretch>
                      <a:fillRect/>
                    </a:stretch>
                  </pic:blipFill>
                  <pic:spPr bwMode="auto">
                    <a:xfrm>
                      <a:off x="0" y="0"/>
                      <a:ext cx="5236210" cy="2216785"/>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0" w:line="240" w:lineRule="auto"/>
        <w:rPr>
          <w:ins w:id="24" w:author="Unknown"/>
          <w:rFonts w:ascii="Times New Roman" w:eastAsia="Times New Roman" w:hAnsi="Times New Roman" w:cs="Times New Roman"/>
          <w:sz w:val="24"/>
          <w:szCs w:val="24"/>
        </w:rPr>
      </w:pPr>
      <w:ins w:id="25" w:author="Unknown">
        <w:r w:rsidRPr="00A4759A">
          <w:rPr>
            <w:rFonts w:ascii="Noto Sans" w:eastAsia="Times New Roman" w:hAnsi="Noto Sans" w:cs="Helvetica"/>
            <w:b/>
            <w:bCs/>
            <w:color w:val="000000"/>
            <w:sz w:val="25"/>
          </w:rPr>
          <w:t>Learn Angular 4 from Scratch</w:t>
        </w:r>
      </w:ins>
    </w:p>
    <w:p w:rsidR="00A4759A" w:rsidRPr="00A4759A" w:rsidRDefault="00A4759A" w:rsidP="00A4759A">
      <w:pPr>
        <w:spacing w:after="0" w:line="240" w:lineRule="auto"/>
        <w:rPr>
          <w:ins w:id="26" w:author="Unknown"/>
          <w:rFonts w:ascii="Helvetica" w:eastAsia="Times New Roman" w:hAnsi="Helvetica" w:cs="Helvetica"/>
          <w:color w:val="222222"/>
          <w:sz w:val="25"/>
          <w:szCs w:val="25"/>
        </w:rPr>
      </w:pPr>
      <w:ins w:id="27" w:author="Unknown">
        <w:r w:rsidRPr="00A4759A">
          <w:rPr>
            <w:rFonts w:ascii="Helvetica" w:eastAsia="Times New Roman" w:hAnsi="Helvetica" w:cs="Helvetica"/>
            <w:color w:val="222222"/>
            <w:sz w:val="25"/>
            <w:szCs w:val="25"/>
          </w:rPr>
          <w:fldChar w:fldCharType="end"/>
        </w:r>
      </w:ins>
    </w:p>
    <w:p w:rsidR="00A4759A" w:rsidRPr="00A4759A" w:rsidRDefault="00A4759A" w:rsidP="00A4759A">
      <w:pPr>
        <w:spacing w:after="0" w:line="240" w:lineRule="auto"/>
        <w:rPr>
          <w:ins w:id="28" w:author="Unknown"/>
          <w:rFonts w:ascii="Helvetica" w:eastAsia="Times New Roman" w:hAnsi="Helvetica" w:cs="Helvetica"/>
          <w:color w:val="222222"/>
          <w:sz w:val="25"/>
          <w:szCs w:val="25"/>
        </w:rPr>
      </w:pPr>
      <w:ins w:id="29" w:author="Unknown">
        <w:r w:rsidRPr="00A4759A">
          <w:rPr>
            <w:rFonts w:ascii="Helvetica" w:eastAsia="Times New Roman" w:hAnsi="Helvetica" w:cs="Helvetica"/>
            <w:color w:val="222222"/>
            <w:sz w:val="25"/>
            <w:szCs w:val="25"/>
          </w:rPr>
          <w:t> </w:t>
        </w:r>
      </w:ins>
    </w:p>
    <w:p w:rsidR="00A4759A" w:rsidRPr="00A4759A" w:rsidRDefault="00A4759A" w:rsidP="00A4759A">
      <w:pPr>
        <w:spacing w:after="0" w:line="240" w:lineRule="auto"/>
        <w:rPr>
          <w:ins w:id="30" w:author="Unknown"/>
          <w:rFonts w:ascii="Noto Sans" w:eastAsia="Times New Roman" w:hAnsi="Noto Sans" w:cs="Times New Roman"/>
          <w:b/>
          <w:bCs/>
          <w:color w:val="00AD7D"/>
          <w:sz w:val="24"/>
          <w:szCs w:val="24"/>
        </w:rPr>
      </w:pPr>
      <w:ins w:id="31" w:author="Unknown">
        <w:r w:rsidRPr="00A4759A">
          <w:rPr>
            <w:rFonts w:ascii="Helvetica" w:eastAsia="Times New Roman" w:hAnsi="Helvetica" w:cs="Helvetica"/>
            <w:color w:val="222222"/>
            <w:sz w:val="25"/>
            <w:szCs w:val="25"/>
          </w:rPr>
          <w:fldChar w:fldCharType="begin"/>
        </w:r>
        <w:r w:rsidRPr="00A4759A">
          <w:rPr>
            <w:rFonts w:ascii="Helvetica" w:eastAsia="Times New Roman" w:hAnsi="Helvetica" w:cs="Helvetica"/>
            <w:color w:val="222222"/>
            <w:sz w:val="25"/>
            <w:szCs w:val="25"/>
          </w:rPr>
          <w:instrText xml:space="preserve"> HYPERLINK "https://coursetro.com/courses/10/Create-a-Personal-Portfolio-using-Angular-2-&amp;-Behance?utm_source=in_article&amp;utm_campaign=article&amp;utm_medium=Create+a+Personal+Portfol" </w:instrText>
        </w:r>
        <w:r w:rsidRPr="00A4759A">
          <w:rPr>
            <w:rFonts w:ascii="Helvetica" w:eastAsia="Times New Roman" w:hAnsi="Helvetica" w:cs="Helvetica"/>
            <w:color w:val="222222"/>
            <w:sz w:val="25"/>
            <w:szCs w:val="25"/>
          </w:rPr>
          <w:fldChar w:fldCharType="separate"/>
        </w:r>
      </w:ins>
      <w:r>
        <w:rPr>
          <w:rFonts w:ascii="Noto Sans" w:eastAsia="Times New Roman" w:hAnsi="Noto Sans" w:cs="Helvetica"/>
          <w:b/>
          <w:bCs/>
          <w:noProof/>
          <w:color w:val="00AD7D"/>
          <w:sz w:val="25"/>
          <w:szCs w:val="25"/>
        </w:rPr>
        <w:drawing>
          <wp:inline distT="0" distB="0" distL="0" distR="0">
            <wp:extent cx="5236210" cy="2216785"/>
            <wp:effectExtent l="19050" t="0" r="2540" b="0"/>
            <wp:docPr id="6" name="Picture 6" descr="https://s3.amazonaws.com/coursetro/course_images/10_thumb.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coursetro/course_images/10_thumb.jpg">
                      <a:hlinkClick r:id="rId15"/>
                    </pic:cNvPr>
                    <pic:cNvPicPr>
                      <a:picLocks noChangeAspect="1" noChangeArrowheads="1"/>
                    </pic:cNvPicPr>
                  </pic:nvPicPr>
                  <pic:blipFill>
                    <a:blip r:embed="rId16"/>
                    <a:srcRect/>
                    <a:stretch>
                      <a:fillRect/>
                    </a:stretch>
                  </pic:blipFill>
                  <pic:spPr bwMode="auto">
                    <a:xfrm>
                      <a:off x="0" y="0"/>
                      <a:ext cx="5236210" cy="2216785"/>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0" w:line="240" w:lineRule="auto"/>
        <w:rPr>
          <w:ins w:id="32" w:author="Unknown"/>
          <w:rFonts w:ascii="Times New Roman" w:eastAsia="Times New Roman" w:hAnsi="Times New Roman" w:cs="Times New Roman"/>
          <w:sz w:val="24"/>
          <w:szCs w:val="24"/>
        </w:rPr>
      </w:pPr>
      <w:ins w:id="33" w:author="Unknown">
        <w:r w:rsidRPr="00A4759A">
          <w:rPr>
            <w:rFonts w:ascii="Noto Sans" w:eastAsia="Times New Roman" w:hAnsi="Noto Sans" w:cs="Helvetica"/>
            <w:b/>
            <w:bCs/>
            <w:color w:val="000000"/>
            <w:sz w:val="25"/>
          </w:rPr>
          <w:t xml:space="preserve">Create a Personal Portfolio using Angular 2 &amp; </w:t>
        </w:r>
        <w:proofErr w:type="spellStart"/>
        <w:r w:rsidRPr="00A4759A">
          <w:rPr>
            <w:rFonts w:ascii="Noto Sans" w:eastAsia="Times New Roman" w:hAnsi="Noto Sans" w:cs="Helvetica"/>
            <w:b/>
            <w:bCs/>
            <w:color w:val="000000"/>
            <w:sz w:val="25"/>
          </w:rPr>
          <w:t>Behance</w:t>
        </w:r>
        <w:proofErr w:type="spellEnd"/>
      </w:ins>
    </w:p>
    <w:p w:rsidR="00A4759A" w:rsidRPr="00A4759A" w:rsidRDefault="00A4759A" w:rsidP="00A4759A">
      <w:pPr>
        <w:spacing w:line="240" w:lineRule="auto"/>
        <w:rPr>
          <w:ins w:id="34" w:author="Unknown"/>
          <w:rFonts w:ascii="Helvetica" w:eastAsia="Times New Roman" w:hAnsi="Helvetica" w:cs="Helvetica"/>
          <w:color w:val="222222"/>
          <w:sz w:val="25"/>
          <w:szCs w:val="25"/>
        </w:rPr>
      </w:pPr>
      <w:ins w:id="35" w:author="Unknown">
        <w:r w:rsidRPr="00A4759A">
          <w:rPr>
            <w:rFonts w:ascii="Helvetica" w:eastAsia="Times New Roman" w:hAnsi="Helvetica" w:cs="Helvetica"/>
            <w:color w:val="222222"/>
            <w:sz w:val="25"/>
            <w:szCs w:val="25"/>
          </w:rPr>
          <w:fldChar w:fldCharType="end"/>
        </w:r>
      </w:ins>
    </w:p>
    <w:p w:rsidR="00A4759A" w:rsidRPr="00A4759A" w:rsidRDefault="00A4759A" w:rsidP="00A4759A">
      <w:pPr>
        <w:shd w:val="clear" w:color="auto" w:fill="FFFFFF"/>
        <w:spacing w:before="100" w:beforeAutospacing="1" w:after="100" w:afterAutospacing="1" w:line="240" w:lineRule="auto"/>
        <w:outlineLvl w:val="1"/>
        <w:rPr>
          <w:ins w:id="36" w:author="Unknown"/>
          <w:rFonts w:ascii="Noto Sans" w:eastAsia="Times New Roman" w:hAnsi="Noto Sans" w:cs="Helvetica"/>
          <w:b/>
          <w:bCs/>
          <w:color w:val="222222"/>
          <w:sz w:val="50"/>
          <w:szCs w:val="50"/>
        </w:rPr>
      </w:pPr>
      <w:ins w:id="37" w:author="Unknown">
        <w:r w:rsidRPr="00A4759A">
          <w:rPr>
            <w:rFonts w:ascii="Noto Sans" w:eastAsia="Times New Roman" w:hAnsi="Noto Sans" w:cs="Helvetica"/>
            <w:b/>
            <w:bCs/>
            <w:color w:val="222222"/>
            <w:sz w:val="50"/>
            <w:szCs w:val="50"/>
          </w:rPr>
          <w:lastRenderedPageBreak/>
          <w:t>If you prefer watching a video..</w:t>
        </w:r>
      </w:ins>
    </w:p>
    <w:p w:rsidR="00A4759A" w:rsidRPr="00A4759A" w:rsidRDefault="00A4759A" w:rsidP="00A4759A">
      <w:pPr>
        <w:shd w:val="clear" w:color="auto" w:fill="FFFFFF"/>
        <w:spacing w:after="100" w:afterAutospacing="1" w:line="240" w:lineRule="auto"/>
        <w:rPr>
          <w:ins w:id="38" w:author="Unknown"/>
          <w:rFonts w:ascii="Noto Sans" w:eastAsia="Times New Roman" w:hAnsi="Noto Sans" w:cs="Helvetica"/>
          <w:color w:val="222222"/>
          <w:sz w:val="25"/>
          <w:szCs w:val="25"/>
        </w:rPr>
      </w:pPr>
      <w:ins w:id="39" w:author="Unknown">
        <w:r w:rsidRPr="00A4759A">
          <w:rPr>
            <w:rFonts w:ascii="Noto Sans" w:eastAsia="Times New Roman" w:hAnsi="Noto Sans" w:cs="Helvetica"/>
            <w:color w:val="222222"/>
            <w:sz w:val="25"/>
            <w:szCs w:val="25"/>
          </w:rPr>
          <w:t>Be sure to Subscribe to the </w:t>
        </w:r>
        <w:r w:rsidRPr="00A4759A">
          <w:rPr>
            <w:rFonts w:ascii="Noto Sans" w:eastAsia="Times New Roman" w:hAnsi="Noto Sans" w:cs="Helvetica"/>
            <w:color w:val="222222"/>
            <w:sz w:val="25"/>
            <w:szCs w:val="25"/>
          </w:rPr>
          <w:fldChar w:fldCharType="begin"/>
        </w:r>
        <w:r w:rsidRPr="00A4759A">
          <w:rPr>
            <w:rFonts w:ascii="Noto Sans" w:eastAsia="Times New Roman" w:hAnsi="Noto Sans" w:cs="Helvetica"/>
            <w:color w:val="222222"/>
            <w:sz w:val="25"/>
            <w:szCs w:val="25"/>
          </w:rPr>
          <w:instrText xml:space="preserve"> HYPERLINK "http://youtube.com/user/designcourse" </w:instrText>
        </w:r>
        <w:r w:rsidRPr="00A4759A">
          <w:rPr>
            <w:rFonts w:ascii="Noto Sans" w:eastAsia="Times New Roman" w:hAnsi="Noto Sans" w:cs="Helvetica"/>
            <w:color w:val="222222"/>
            <w:sz w:val="25"/>
            <w:szCs w:val="25"/>
          </w:rPr>
          <w:fldChar w:fldCharType="separate"/>
        </w:r>
        <w:r w:rsidRPr="00A4759A">
          <w:rPr>
            <w:rFonts w:ascii="Noto Sans" w:eastAsia="Times New Roman" w:hAnsi="Noto Sans" w:cs="Helvetica"/>
            <w:b/>
            <w:bCs/>
            <w:color w:val="00AD7D"/>
            <w:sz w:val="25"/>
            <w:u w:val="single"/>
          </w:rPr>
          <w:t xml:space="preserve">Official </w:t>
        </w:r>
        <w:proofErr w:type="spellStart"/>
        <w:r w:rsidRPr="00A4759A">
          <w:rPr>
            <w:rFonts w:ascii="Noto Sans" w:eastAsia="Times New Roman" w:hAnsi="Noto Sans" w:cs="Helvetica"/>
            <w:b/>
            <w:bCs/>
            <w:color w:val="00AD7D"/>
            <w:sz w:val="25"/>
            <w:u w:val="single"/>
          </w:rPr>
          <w:t>Coursetro</w:t>
        </w:r>
        <w:proofErr w:type="spellEnd"/>
        <w:r w:rsidRPr="00A4759A">
          <w:rPr>
            <w:rFonts w:ascii="Noto Sans" w:eastAsia="Times New Roman" w:hAnsi="Noto Sans" w:cs="Helvetica"/>
            <w:b/>
            <w:bCs/>
            <w:color w:val="00AD7D"/>
            <w:sz w:val="25"/>
            <w:u w:val="single"/>
          </w:rPr>
          <w:t xml:space="preserve"> </w:t>
        </w:r>
        <w:proofErr w:type="spellStart"/>
        <w:r w:rsidRPr="00A4759A">
          <w:rPr>
            <w:rFonts w:ascii="Noto Sans" w:eastAsia="Times New Roman" w:hAnsi="Noto Sans" w:cs="Helvetica"/>
            <w:b/>
            <w:bCs/>
            <w:color w:val="00AD7D"/>
            <w:sz w:val="25"/>
            <w:u w:val="single"/>
          </w:rPr>
          <w:t>Youtube</w:t>
        </w:r>
        <w:proofErr w:type="spellEnd"/>
        <w:r w:rsidRPr="00A4759A">
          <w:rPr>
            <w:rFonts w:ascii="Noto Sans" w:eastAsia="Times New Roman" w:hAnsi="Noto Sans" w:cs="Helvetica"/>
            <w:b/>
            <w:bCs/>
            <w:color w:val="00AD7D"/>
            <w:sz w:val="25"/>
            <w:u w:val="single"/>
          </w:rPr>
          <w:t xml:space="preserve"> Channel</w:t>
        </w:r>
        <w:r w:rsidRPr="00A4759A">
          <w:rPr>
            <w:rFonts w:ascii="Noto Sans" w:eastAsia="Times New Roman" w:hAnsi="Noto Sans" w:cs="Helvetica"/>
            <w:color w:val="222222"/>
            <w:sz w:val="25"/>
            <w:szCs w:val="25"/>
          </w:rPr>
          <w:fldChar w:fldCharType="end"/>
        </w:r>
        <w:r w:rsidRPr="00A4759A">
          <w:rPr>
            <w:rFonts w:ascii="Noto Sans" w:eastAsia="Times New Roman" w:hAnsi="Noto Sans" w:cs="Helvetica"/>
            <w:color w:val="222222"/>
            <w:sz w:val="25"/>
            <w:szCs w:val="25"/>
          </w:rPr>
          <w:t> for more videos.</w:t>
        </w:r>
      </w:ins>
    </w:p>
    <w:p w:rsidR="00A4759A" w:rsidRPr="00A4759A" w:rsidRDefault="00A4759A" w:rsidP="00A4759A">
      <w:pPr>
        <w:shd w:val="clear" w:color="auto" w:fill="FFFFFF"/>
        <w:spacing w:before="100" w:beforeAutospacing="1" w:after="100" w:afterAutospacing="1" w:line="240" w:lineRule="auto"/>
        <w:outlineLvl w:val="1"/>
        <w:rPr>
          <w:ins w:id="40" w:author="Unknown"/>
          <w:rFonts w:ascii="Noto Sans" w:eastAsia="Times New Roman" w:hAnsi="Noto Sans" w:cs="Helvetica"/>
          <w:b/>
          <w:bCs/>
          <w:color w:val="222222"/>
          <w:sz w:val="50"/>
          <w:szCs w:val="50"/>
        </w:rPr>
      </w:pPr>
      <w:ins w:id="41" w:author="Unknown">
        <w:r w:rsidRPr="00A4759A">
          <w:rPr>
            <w:rFonts w:ascii="Noto Sans" w:eastAsia="Times New Roman" w:hAnsi="Noto Sans" w:cs="Helvetica"/>
            <w:b/>
            <w:bCs/>
            <w:color w:val="222222"/>
            <w:sz w:val="50"/>
            <w:szCs w:val="50"/>
          </w:rPr>
          <w:t>Prerequisites</w:t>
        </w:r>
      </w:ins>
    </w:p>
    <w:p w:rsidR="00A4759A" w:rsidRPr="00A4759A" w:rsidRDefault="00A4759A" w:rsidP="00A4759A">
      <w:pPr>
        <w:shd w:val="clear" w:color="auto" w:fill="FFFFFF"/>
        <w:spacing w:after="100" w:afterAutospacing="1" w:line="240" w:lineRule="auto"/>
        <w:rPr>
          <w:ins w:id="42" w:author="Unknown"/>
          <w:rFonts w:ascii="Noto Sans" w:eastAsia="Times New Roman" w:hAnsi="Noto Sans" w:cs="Helvetica"/>
          <w:color w:val="222222"/>
          <w:sz w:val="25"/>
          <w:szCs w:val="25"/>
        </w:rPr>
      </w:pPr>
      <w:ins w:id="43" w:author="Unknown">
        <w:r w:rsidRPr="00A4759A">
          <w:rPr>
            <w:rFonts w:ascii="Noto Sans" w:eastAsia="Times New Roman" w:hAnsi="Noto Sans" w:cs="Helvetica"/>
            <w:color w:val="222222"/>
            <w:sz w:val="25"/>
            <w:szCs w:val="25"/>
          </w:rPr>
          <w:t>As always, you will need </w:t>
        </w:r>
        <w:proofErr w:type="spellStart"/>
        <w:r w:rsidRPr="00A4759A">
          <w:rPr>
            <w:rFonts w:ascii="Noto Sans" w:eastAsia="Times New Roman" w:hAnsi="Noto Sans" w:cs="Helvetica"/>
            <w:color w:val="222222"/>
            <w:sz w:val="25"/>
            <w:szCs w:val="25"/>
          </w:rPr>
          <w:fldChar w:fldCharType="begin"/>
        </w:r>
        <w:r w:rsidRPr="00A4759A">
          <w:rPr>
            <w:rFonts w:ascii="Noto Sans" w:eastAsia="Times New Roman" w:hAnsi="Noto Sans" w:cs="Helvetica"/>
            <w:color w:val="222222"/>
            <w:sz w:val="25"/>
            <w:szCs w:val="25"/>
          </w:rPr>
          <w:instrText xml:space="preserve"> HYPERLINK "http://nodejs.org/" </w:instrText>
        </w:r>
        <w:r w:rsidRPr="00A4759A">
          <w:rPr>
            <w:rFonts w:ascii="Noto Sans" w:eastAsia="Times New Roman" w:hAnsi="Noto Sans" w:cs="Helvetica"/>
            <w:color w:val="222222"/>
            <w:sz w:val="25"/>
            <w:szCs w:val="25"/>
          </w:rPr>
          <w:fldChar w:fldCharType="separate"/>
        </w:r>
        <w:r w:rsidRPr="00A4759A">
          <w:rPr>
            <w:rFonts w:ascii="Noto Sans" w:eastAsia="Times New Roman" w:hAnsi="Noto Sans" w:cs="Helvetica"/>
            <w:b/>
            <w:bCs/>
            <w:color w:val="00AD7D"/>
            <w:sz w:val="25"/>
            <w:u w:val="single"/>
          </w:rPr>
          <w:t>Nodejs</w:t>
        </w:r>
        <w:proofErr w:type="spellEnd"/>
        <w:r w:rsidRPr="00A4759A">
          <w:rPr>
            <w:rFonts w:ascii="Noto Sans" w:eastAsia="Times New Roman" w:hAnsi="Noto Sans" w:cs="Helvetica"/>
            <w:color w:val="222222"/>
            <w:sz w:val="25"/>
            <w:szCs w:val="25"/>
          </w:rPr>
          <w:fldChar w:fldCharType="end"/>
        </w:r>
        <w:r w:rsidRPr="00A4759A">
          <w:rPr>
            <w:rFonts w:ascii="Noto Sans" w:eastAsia="Times New Roman" w:hAnsi="Noto Sans" w:cs="Helvetica"/>
            <w:color w:val="222222"/>
            <w:sz w:val="25"/>
            <w:szCs w:val="25"/>
          </w:rPr>
          <w:t> with NPM before you proceed. You can check if you have it by running the following commands in your console:</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4" w:author="Unknown"/>
          <w:rFonts w:ascii="Consolas" w:eastAsia="Times New Roman" w:hAnsi="Consolas" w:cs="Consolas"/>
          <w:color w:val="F8F8F2"/>
          <w:sz w:val="25"/>
        </w:rPr>
      </w:pPr>
      <w:ins w:id="45" w:author="Unknown">
        <w:r w:rsidRPr="00A4759A">
          <w:rPr>
            <w:rFonts w:ascii="Consolas" w:eastAsia="Times New Roman" w:hAnsi="Consolas" w:cs="Consolas"/>
            <w:color w:val="F8F8F2"/>
            <w:sz w:val="25"/>
          </w:rPr>
          <w:t>&gt; node -v</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6" w:author="Unknown"/>
          <w:rFonts w:ascii="Consolas" w:eastAsia="Times New Roman" w:hAnsi="Consolas" w:cs="Consolas"/>
          <w:color w:val="F8F8F2"/>
          <w:sz w:val="25"/>
          <w:szCs w:val="25"/>
        </w:rPr>
      </w:pPr>
      <w:ins w:id="47" w:author="Unknown">
        <w:r w:rsidRPr="00A4759A">
          <w:rPr>
            <w:rFonts w:ascii="Consolas" w:eastAsia="Times New Roman" w:hAnsi="Consolas" w:cs="Consolas"/>
            <w:color w:val="F8F8F2"/>
            <w:sz w:val="25"/>
          </w:rPr>
          <w:t xml:space="preserve">&gt; </w:t>
        </w:r>
        <w:proofErr w:type="spellStart"/>
        <w:r w:rsidRPr="00A4759A">
          <w:rPr>
            <w:rFonts w:ascii="Consolas" w:eastAsia="Times New Roman" w:hAnsi="Consolas" w:cs="Consolas"/>
            <w:color w:val="F8F8F2"/>
            <w:sz w:val="25"/>
          </w:rPr>
          <w:t>npm</w:t>
        </w:r>
        <w:proofErr w:type="spellEnd"/>
        <w:r w:rsidRPr="00A4759A">
          <w:rPr>
            <w:rFonts w:ascii="Consolas" w:eastAsia="Times New Roman" w:hAnsi="Consolas" w:cs="Consolas"/>
            <w:color w:val="F8F8F2"/>
            <w:sz w:val="25"/>
          </w:rPr>
          <w:t xml:space="preserve"> -v</w:t>
        </w:r>
      </w:ins>
    </w:p>
    <w:p w:rsidR="00A4759A" w:rsidRPr="00A4759A" w:rsidRDefault="00A4759A" w:rsidP="00A4759A">
      <w:pPr>
        <w:shd w:val="clear" w:color="auto" w:fill="FFFFFF"/>
        <w:spacing w:after="100" w:afterAutospacing="1" w:line="240" w:lineRule="auto"/>
        <w:rPr>
          <w:ins w:id="48" w:author="Unknown"/>
          <w:rFonts w:ascii="Noto Sans" w:eastAsia="Times New Roman" w:hAnsi="Noto Sans" w:cs="Helvetica"/>
          <w:color w:val="222222"/>
          <w:sz w:val="25"/>
          <w:szCs w:val="25"/>
        </w:rPr>
      </w:pPr>
      <w:ins w:id="49" w:author="Unknown">
        <w:r w:rsidRPr="00A4759A">
          <w:rPr>
            <w:rFonts w:ascii="Noto Sans" w:eastAsia="Times New Roman" w:hAnsi="Noto Sans" w:cs="Helvetica"/>
            <w:color w:val="222222"/>
            <w:sz w:val="25"/>
            <w:szCs w:val="25"/>
          </w:rPr>
          <w:t xml:space="preserve">If you have them installed, you can use </w:t>
        </w:r>
        <w:proofErr w:type="spellStart"/>
        <w:r w:rsidRPr="00A4759A">
          <w:rPr>
            <w:rFonts w:ascii="Noto Sans" w:eastAsia="Times New Roman" w:hAnsi="Noto Sans" w:cs="Helvetica"/>
            <w:color w:val="222222"/>
            <w:sz w:val="25"/>
            <w:szCs w:val="25"/>
          </w:rPr>
          <w:t>npm</w:t>
        </w:r>
        <w:proofErr w:type="spellEnd"/>
        <w:r w:rsidRPr="00A4759A">
          <w:rPr>
            <w:rFonts w:ascii="Noto Sans" w:eastAsia="Times New Roman" w:hAnsi="Noto Sans" w:cs="Helvetica"/>
            <w:color w:val="222222"/>
            <w:sz w:val="25"/>
            <w:szCs w:val="25"/>
          </w:rPr>
          <w:t xml:space="preserve"> to install the Angular CLI (Command Line Interface) tool, which will help us start the Angular project quickly. </w:t>
        </w:r>
      </w:ins>
    </w:p>
    <w:p w:rsidR="00A4759A" w:rsidRPr="00A4759A" w:rsidRDefault="00A4759A" w:rsidP="00A4759A">
      <w:pPr>
        <w:shd w:val="clear" w:color="auto" w:fill="FFFFFF"/>
        <w:spacing w:after="100" w:afterAutospacing="1" w:line="240" w:lineRule="auto"/>
        <w:rPr>
          <w:ins w:id="50" w:author="Unknown"/>
          <w:rFonts w:ascii="Noto Sans" w:eastAsia="Times New Roman" w:hAnsi="Noto Sans" w:cs="Helvetica"/>
          <w:color w:val="222222"/>
          <w:sz w:val="25"/>
          <w:szCs w:val="25"/>
        </w:rPr>
      </w:pPr>
      <w:ins w:id="51" w:author="Unknown">
        <w:r w:rsidRPr="00A4759A">
          <w:rPr>
            <w:rFonts w:ascii="Noto Sans" w:eastAsia="Times New Roman" w:hAnsi="Noto Sans" w:cs="Helvetica"/>
            <w:color w:val="222222"/>
            <w:sz w:val="25"/>
            <w:szCs w:val="25"/>
          </w:rPr>
          <w:t>To install it, run:</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2" w:author="Unknown"/>
          <w:rFonts w:ascii="Consolas" w:eastAsia="Times New Roman" w:hAnsi="Consolas" w:cs="Consolas"/>
          <w:color w:val="F8F8F2"/>
          <w:sz w:val="25"/>
          <w:szCs w:val="25"/>
        </w:rPr>
      </w:pPr>
      <w:ins w:id="53" w:author="Unknown">
        <w:r w:rsidRPr="00A4759A">
          <w:rPr>
            <w:rFonts w:ascii="Consolas" w:eastAsia="Times New Roman" w:hAnsi="Consolas" w:cs="Consolas"/>
            <w:color w:val="F8F8F2"/>
            <w:sz w:val="25"/>
          </w:rPr>
          <w:t xml:space="preserve">&gt; </w:t>
        </w:r>
        <w:proofErr w:type="spellStart"/>
        <w:r w:rsidRPr="00A4759A">
          <w:rPr>
            <w:rFonts w:ascii="Consolas" w:eastAsia="Times New Roman" w:hAnsi="Consolas" w:cs="Consolas"/>
            <w:color w:val="F8F8F2"/>
            <w:sz w:val="25"/>
          </w:rPr>
          <w:t>npm</w:t>
        </w:r>
        <w:proofErr w:type="spellEnd"/>
        <w:r w:rsidRPr="00A4759A">
          <w:rPr>
            <w:rFonts w:ascii="Consolas" w:eastAsia="Times New Roman" w:hAnsi="Consolas" w:cs="Consolas"/>
            <w:color w:val="F8F8F2"/>
            <w:sz w:val="25"/>
          </w:rPr>
          <w:t xml:space="preserve"> install @angular/</w:t>
        </w:r>
        <w:proofErr w:type="spellStart"/>
        <w:r w:rsidRPr="00A4759A">
          <w:rPr>
            <w:rFonts w:ascii="Consolas" w:eastAsia="Times New Roman" w:hAnsi="Consolas" w:cs="Consolas"/>
            <w:color w:val="F8F8F2"/>
            <w:sz w:val="25"/>
          </w:rPr>
          <w:t>cli@latest</w:t>
        </w:r>
        <w:proofErr w:type="spellEnd"/>
        <w:r w:rsidRPr="00A4759A">
          <w:rPr>
            <w:rFonts w:ascii="Consolas" w:eastAsia="Times New Roman" w:hAnsi="Consolas" w:cs="Consolas"/>
            <w:color w:val="F8F8F2"/>
            <w:sz w:val="25"/>
          </w:rPr>
          <w:t xml:space="preserve"> -g</w:t>
        </w:r>
      </w:ins>
    </w:p>
    <w:p w:rsidR="00A4759A" w:rsidRPr="00A4759A" w:rsidRDefault="00A4759A" w:rsidP="00A4759A">
      <w:pPr>
        <w:shd w:val="clear" w:color="auto" w:fill="FFFFFF"/>
        <w:spacing w:after="100" w:afterAutospacing="1" w:line="240" w:lineRule="auto"/>
        <w:rPr>
          <w:ins w:id="54" w:author="Unknown"/>
          <w:rFonts w:ascii="Noto Sans" w:eastAsia="Times New Roman" w:hAnsi="Noto Sans" w:cs="Helvetica"/>
          <w:color w:val="222222"/>
          <w:sz w:val="25"/>
          <w:szCs w:val="25"/>
        </w:rPr>
      </w:pPr>
      <w:ins w:id="55" w:author="Unknown">
        <w:r w:rsidRPr="00A4759A">
          <w:rPr>
            <w:rFonts w:ascii="Noto Sans" w:eastAsia="Times New Roman" w:hAnsi="Noto Sans" w:cs="Helvetica"/>
            <w:color w:val="222222"/>
            <w:sz w:val="25"/>
            <w:szCs w:val="25"/>
          </w:rPr>
          <w:t>Once installed, you're ready to move onto the next step.</w:t>
        </w:r>
      </w:ins>
    </w:p>
    <w:p w:rsidR="00A4759A" w:rsidRPr="00A4759A" w:rsidRDefault="00A4759A" w:rsidP="00A4759A">
      <w:pPr>
        <w:shd w:val="clear" w:color="auto" w:fill="FFFFFF"/>
        <w:spacing w:before="100" w:beforeAutospacing="1" w:after="100" w:afterAutospacing="1" w:line="240" w:lineRule="auto"/>
        <w:outlineLvl w:val="1"/>
        <w:rPr>
          <w:ins w:id="56" w:author="Unknown"/>
          <w:rFonts w:ascii="Noto Sans" w:eastAsia="Times New Roman" w:hAnsi="Noto Sans" w:cs="Helvetica"/>
          <w:b/>
          <w:bCs/>
          <w:color w:val="222222"/>
          <w:sz w:val="50"/>
          <w:szCs w:val="50"/>
        </w:rPr>
      </w:pPr>
      <w:ins w:id="57" w:author="Unknown">
        <w:r w:rsidRPr="00A4759A">
          <w:rPr>
            <w:rFonts w:ascii="Noto Sans" w:eastAsia="Times New Roman" w:hAnsi="Noto Sans" w:cs="Helvetica"/>
            <w:b/>
            <w:bCs/>
            <w:color w:val="222222"/>
            <w:sz w:val="50"/>
            <w:szCs w:val="50"/>
          </w:rPr>
          <w:t>Starting the Project</w:t>
        </w:r>
      </w:ins>
    </w:p>
    <w:p w:rsidR="00A4759A" w:rsidRPr="00A4759A" w:rsidRDefault="00A4759A" w:rsidP="00A4759A">
      <w:pPr>
        <w:shd w:val="clear" w:color="auto" w:fill="FFFFFF"/>
        <w:spacing w:after="100" w:afterAutospacing="1" w:line="240" w:lineRule="auto"/>
        <w:rPr>
          <w:ins w:id="58" w:author="Unknown"/>
          <w:rFonts w:ascii="Noto Sans" w:eastAsia="Times New Roman" w:hAnsi="Noto Sans" w:cs="Helvetica"/>
          <w:color w:val="222222"/>
          <w:sz w:val="25"/>
          <w:szCs w:val="25"/>
        </w:rPr>
      </w:pPr>
      <w:ins w:id="59" w:author="Unknown">
        <w:r w:rsidRPr="00A4759A">
          <w:rPr>
            <w:rFonts w:ascii="Noto Sans" w:eastAsia="Times New Roman" w:hAnsi="Noto Sans" w:cs="Helvetica"/>
            <w:color w:val="222222"/>
            <w:sz w:val="25"/>
            <w:szCs w:val="25"/>
          </w:rPr>
          <w:t>We're going to use the Angular CLI to start a new project: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60" w:author="Unknown"/>
          <w:rFonts w:ascii="Consolas" w:eastAsia="Times New Roman" w:hAnsi="Consolas" w:cs="Consolas"/>
          <w:color w:val="F8F8F2"/>
          <w:sz w:val="25"/>
          <w:szCs w:val="25"/>
        </w:rPr>
      </w:pPr>
      <w:ins w:id="61" w:author="Unknown">
        <w:r w:rsidRPr="00A4759A">
          <w:rPr>
            <w:rFonts w:ascii="Consolas" w:eastAsia="Times New Roman" w:hAnsi="Consolas" w:cs="Consolas"/>
            <w:color w:val="F8F8F2"/>
            <w:sz w:val="25"/>
          </w:rPr>
          <w:t xml:space="preserve">&gt; </w:t>
        </w:r>
        <w:proofErr w:type="spellStart"/>
        <w:r w:rsidRPr="00A4759A">
          <w:rPr>
            <w:rFonts w:ascii="Consolas" w:eastAsia="Times New Roman" w:hAnsi="Consolas" w:cs="Consolas"/>
            <w:color w:val="F8F8F2"/>
            <w:sz w:val="25"/>
          </w:rPr>
          <w:t>ng</w:t>
        </w:r>
        <w:proofErr w:type="spellEnd"/>
        <w:r w:rsidRPr="00A4759A">
          <w:rPr>
            <w:rFonts w:ascii="Consolas" w:eastAsia="Times New Roman" w:hAnsi="Consolas" w:cs="Consolas"/>
            <w:color w:val="F8F8F2"/>
            <w:sz w:val="25"/>
          </w:rPr>
          <w:t xml:space="preserve"> new </w:t>
        </w:r>
        <w:proofErr w:type="spellStart"/>
        <w:r w:rsidRPr="00A4759A">
          <w:rPr>
            <w:rFonts w:ascii="Consolas" w:eastAsia="Times New Roman" w:hAnsi="Consolas" w:cs="Consolas"/>
            <w:color w:val="F8F8F2"/>
            <w:sz w:val="25"/>
          </w:rPr>
          <w:t>firestore</w:t>
        </w:r>
        <w:proofErr w:type="spellEnd"/>
      </w:ins>
    </w:p>
    <w:p w:rsidR="00A4759A" w:rsidRPr="00A4759A" w:rsidRDefault="00A4759A" w:rsidP="00A4759A">
      <w:pPr>
        <w:shd w:val="clear" w:color="auto" w:fill="FFFFFF"/>
        <w:spacing w:after="100" w:afterAutospacing="1" w:line="240" w:lineRule="auto"/>
        <w:rPr>
          <w:ins w:id="62" w:author="Unknown"/>
          <w:rFonts w:ascii="Noto Sans" w:eastAsia="Times New Roman" w:hAnsi="Noto Sans" w:cs="Helvetica"/>
          <w:color w:val="222222"/>
          <w:sz w:val="25"/>
          <w:szCs w:val="25"/>
        </w:rPr>
      </w:pPr>
      <w:ins w:id="63" w:author="Unknown">
        <w:r w:rsidRPr="00A4759A">
          <w:rPr>
            <w:rFonts w:ascii="Noto Sans" w:eastAsia="Times New Roman" w:hAnsi="Noto Sans" w:cs="Helvetica"/>
            <w:color w:val="222222"/>
            <w:sz w:val="25"/>
            <w:szCs w:val="25"/>
          </w:rPr>
          <w:t xml:space="preserve">Once finished, hop into the new </w:t>
        </w:r>
        <w:proofErr w:type="spellStart"/>
        <w:r w:rsidRPr="00A4759A">
          <w:rPr>
            <w:rFonts w:ascii="Noto Sans" w:eastAsia="Times New Roman" w:hAnsi="Noto Sans" w:cs="Helvetica"/>
            <w:color w:val="222222"/>
            <w:sz w:val="25"/>
            <w:szCs w:val="25"/>
          </w:rPr>
          <w:t>firestore</w:t>
        </w:r>
        <w:proofErr w:type="spellEnd"/>
        <w:r w:rsidRPr="00A4759A">
          <w:rPr>
            <w:rFonts w:ascii="Noto Sans" w:eastAsia="Times New Roman" w:hAnsi="Noto Sans" w:cs="Helvetica"/>
            <w:color w:val="222222"/>
            <w:sz w:val="25"/>
            <w:szCs w:val="25"/>
          </w:rPr>
          <w:t xml:space="preserve"> directory with </w:t>
        </w:r>
        <w:proofErr w:type="spellStart"/>
        <w:r w:rsidRPr="00A4759A">
          <w:rPr>
            <w:rFonts w:ascii="Noto Sans" w:eastAsia="Times New Roman" w:hAnsi="Noto Sans" w:cs="Helvetica"/>
            <w:b/>
            <w:bCs/>
            <w:color w:val="00AD7D"/>
            <w:sz w:val="25"/>
          </w:rPr>
          <w:t>cd</w:t>
        </w:r>
        <w:proofErr w:type="spellEnd"/>
        <w:r w:rsidRPr="00A4759A">
          <w:rPr>
            <w:rFonts w:ascii="Noto Sans" w:eastAsia="Times New Roman" w:hAnsi="Noto Sans" w:cs="Helvetica"/>
            <w:b/>
            <w:bCs/>
            <w:color w:val="00AD7D"/>
            <w:sz w:val="25"/>
          </w:rPr>
          <w:t xml:space="preserve"> </w:t>
        </w:r>
        <w:proofErr w:type="spellStart"/>
        <w:r w:rsidRPr="00A4759A">
          <w:rPr>
            <w:rFonts w:ascii="Noto Sans" w:eastAsia="Times New Roman" w:hAnsi="Noto Sans" w:cs="Helvetica"/>
            <w:b/>
            <w:bCs/>
            <w:color w:val="00AD7D"/>
            <w:sz w:val="25"/>
          </w:rPr>
          <w:t>firestore</w:t>
        </w:r>
        <w:proofErr w:type="spellEnd"/>
        <w:r w:rsidRPr="00A4759A">
          <w:rPr>
            <w:rFonts w:ascii="Noto Sans" w:eastAsia="Times New Roman" w:hAnsi="Noto Sans" w:cs="Helvetica"/>
            <w:color w:val="222222"/>
            <w:sz w:val="25"/>
            <w:szCs w:val="25"/>
          </w:rPr>
          <w:t> and run the following commands to install the following packages:</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64" w:author="Unknown"/>
          <w:rFonts w:ascii="Consolas" w:eastAsia="Times New Roman" w:hAnsi="Consolas" w:cs="Consolas"/>
          <w:color w:val="F8F8F2"/>
          <w:sz w:val="25"/>
          <w:szCs w:val="25"/>
        </w:rPr>
      </w:pPr>
      <w:ins w:id="65" w:author="Unknown">
        <w:r w:rsidRPr="00A4759A">
          <w:rPr>
            <w:rFonts w:ascii="Consolas" w:eastAsia="Times New Roman" w:hAnsi="Consolas" w:cs="Consolas"/>
            <w:color w:val="F8F8F2"/>
            <w:sz w:val="25"/>
          </w:rPr>
          <w:t xml:space="preserve">&gt; </w:t>
        </w:r>
        <w:proofErr w:type="spellStart"/>
        <w:r w:rsidRPr="00A4759A">
          <w:rPr>
            <w:rFonts w:ascii="Consolas" w:eastAsia="Times New Roman" w:hAnsi="Consolas" w:cs="Consolas"/>
            <w:color w:val="F8F8F2"/>
            <w:sz w:val="25"/>
          </w:rPr>
          <w:t>npm</w:t>
        </w:r>
        <w:proofErr w:type="spellEnd"/>
        <w:r w:rsidRPr="00A4759A">
          <w:rPr>
            <w:rFonts w:ascii="Consolas" w:eastAsia="Times New Roman" w:hAnsi="Consolas" w:cs="Consolas"/>
            <w:color w:val="F8F8F2"/>
            <w:sz w:val="25"/>
          </w:rPr>
          <w:t xml:space="preserve"> install angularfire2 firebase --save</w:t>
        </w:r>
      </w:ins>
    </w:p>
    <w:p w:rsidR="00A4759A" w:rsidRPr="00A4759A" w:rsidRDefault="00A4759A" w:rsidP="00A4759A">
      <w:pPr>
        <w:shd w:val="clear" w:color="auto" w:fill="FFFFFF"/>
        <w:spacing w:after="100" w:afterAutospacing="1" w:line="240" w:lineRule="auto"/>
        <w:rPr>
          <w:ins w:id="66" w:author="Unknown"/>
          <w:rFonts w:ascii="Noto Sans" w:eastAsia="Times New Roman" w:hAnsi="Noto Sans" w:cs="Helvetica"/>
          <w:color w:val="222222"/>
          <w:sz w:val="25"/>
          <w:szCs w:val="25"/>
        </w:rPr>
      </w:pPr>
      <w:ins w:id="67" w:author="Unknown">
        <w:r w:rsidRPr="00A4759A">
          <w:rPr>
            <w:rFonts w:ascii="Noto Sans" w:eastAsia="Times New Roman" w:hAnsi="Noto Sans" w:cs="Helvetica"/>
            <w:color w:val="222222"/>
            <w:sz w:val="25"/>
            <w:szCs w:val="25"/>
          </w:rPr>
          <w:t xml:space="preserve">This will install the 2 necessary packages for interacting with Firebase and </w:t>
        </w:r>
        <w:proofErr w:type="spellStart"/>
        <w:r w:rsidRPr="00A4759A">
          <w:rPr>
            <w:rFonts w:ascii="Noto Sans" w:eastAsia="Times New Roman" w:hAnsi="Noto Sans" w:cs="Helvetica"/>
            <w:color w:val="222222"/>
            <w:sz w:val="25"/>
            <w:szCs w:val="25"/>
          </w:rPr>
          <w:t>Firestore</w:t>
        </w:r>
        <w:proofErr w:type="spellEnd"/>
        <w:r w:rsidRPr="00A4759A">
          <w:rPr>
            <w:rFonts w:ascii="Noto Sans" w:eastAsia="Times New Roman" w:hAnsi="Noto Sans" w:cs="Helvetica"/>
            <w:color w:val="222222"/>
            <w:sz w:val="25"/>
            <w:szCs w:val="25"/>
          </w:rPr>
          <w:t>.</w:t>
        </w:r>
      </w:ins>
    </w:p>
    <w:p w:rsidR="00A4759A" w:rsidRPr="00A4759A" w:rsidRDefault="00A4759A" w:rsidP="00A4759A">
      <w:pPr>
        <w:shd w:val="clear" w:color="auto" w:fill="FFFFFF"/>
        <w:spacing w:after="100" w:afterAutospacing="1" w:line="240" w:lineRule="auto"/>
        <w:rPr>
          <w:ins w:id="68" w:author="Unknown"/>
          <w:rFonts w:ascii="Noto Sans" w:eastAsia="Times New Roman" w:hAnsi="Noto Sans" w:cs="Helvetica"/>
          <w:color w:val="222222"/>
          <w:sz w:val="25"/>
          <w:szCs w:val="25"/>
        </w:rPr>
      </w:pPr>
      <w:ins w:id="69" w:author="Unknown">
        <w:r w:rsidRPr="00A4759A">
          <w:rPr>
            <w:rFonts w:ascii="Noto Sans" w:eastAsia="Times New Roman" w:hAnsi="Noto Sans" w:cs="Helvetica"/>
            <w:color w:val="222222"/>
            <w:sz w:val="25"/>
            <w:szCs w:val="25"/>
          </w:rPr>
          <w:t>Next, run the following command to launch the project in the browser:</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70" w:author="Unknown"/>
          <w:rFonts w:ascii="Consolas" w:eastAsia="Times New Roman" w:hAnsi="Consolas" w:cs="Consolas"/>
          <w:color w:val="F8F8F2"/>
          <w:sz w:val="25"/>
          <w:szCs w:val="25"/>
        </w:rPr>
      </w:pPr>
      <w:ins w:id="71" w:author="Unknown">
        <w:r w:rsidRPr="00A4759A">
          <w:rPr>
            <w:rFonts w:ascii="Consolas" w:eastAsia="Times New Roman" w:hAnsi="Consolas" w:cs="Consolas"/>
            <w:color w:val="F8F8F2"/>
            <w:sz w:val="25"/>
          </w:rPr>
          <w:lastRenderedPageBreak/>
          <w:t xml:space="preserve">&gt; </w:t>
        </w:r>
        <w:proofErr w:type="spellStart"/>
        <w:r w:rsidRPr="00A4759A">
          <w:rPr>
            <w:rFonts w:ascii="Consolas" w:eastAsia="Times New Roman" w:hAnsi="Consolas" w:cs="Consolas"/>
            <w:color w:val="F8F8F2"/>
            <w:sz w:val="25"/>
          </w:rPr>
          <w:t>ng</w:t>
        </w:r>
        <w:proofErr w:type="spellEnd"/>
        <w:r w:rsidRPr="00A4759A">
          <w:rPr>
            <w:rFonts w:ascii="Consolas" w:eastAsia="Times New Roman" w:hAnsi="Consolas" w:cs="Consolas"/>
            <w:color w:val="F8F8F2"/>
            <w:sz w:val="25"/>
          </w:rPr>
          <w:t xml:space="preserve"> serve</w:t>
        </w:r>
      </w:ins>
    </w:p>
    <w:p w:rsidR="00A4759A" w:rsidRPr="00A4759A" w:rsidRDefault="00A4759A" w:rsidP="00A4759A">
      <w:pPr>
        <w:shd w:val="clear" w:color="auto" w:fill="FFFFFF"/>
        <w:spacing w:after="100" w:afterAutospacing="1" w:line="240" w:lineRule="auto"/>
        <w:rPr>
          <w:ins w:id="72" w:author="Unknown"/>
          <w:rFonts w:ascii="Noto Sans" w:eastAsia="Times New Roman" w:hAnsi="Noto Sans" w:cs="Helvetica"/>
          <w:color w:val="222222"/>
          <w:sz w:val="25"/>
          <w:szCs w:val="25"/>
        </w:rPr>
      </w:pPr>
      <w:ins w:id="73" w:author="Unknown">
        <w:r w:rsidRPr="00A4759A">
          <w:rPr>
            <w:rFonts w:ascii="Noto Sans" w:eastAsia="Times New Roman" w:hAnsi="Noto Sans" w:cs="Helvetica"/>
            <w:color w:val="222222"/>
            <w:sz w:val="25"/>
            <w:szCs w:val="25"/>
          </w:rPr>
          <w:t>You can now access the project by visiting </w:t>
        </w:r>
        <w:r w:rsidRPr="00A4759A">
          <w:rPr>
            <w:rFonts w:ascii="Noto Sans" w:eastAsia="Times New Roman" w:hAnsi="Noto Sans" w:cs="Helvetica"/>
            <w:b/>
            <w:bCs/>
            <w:color w:val="00AD7D"/>
            <w:sz w:val="25"/>
          </w:rPr>
          <w:fldChar w:fldCharType="begin"/>
        </w:r>
        <w:r w:rsidRPr="00A4759A">
          <w:rPr>
            <w:rFonts w:ascii="Noto Sans" w:eastAsia="Times New Roman" w:hAnsi="Noto Sans" w:cs="Helvetica"/>
            <w:b/>
            <w:bCs/>
            <w:color w:val="00AD7D"/>
            <w:sz w:val="25"/>
          </w:rPr>
          <w:instrText xml:space="preserve"> HYPERLINK "http://localhost:4200/" </w:instrText>
        </w:r>
        <w:r w:rsidRPr="00A4759A">
          <w:rPr>
            <w:rFonts w:ascii="Noto Sans" w:eastAsia="Times New Roman" w:hAnsi="Noto Sans" w:cs="Helvetica"/>
            <w:b/>
            <w:bCs/>
            <w:color w:val="00AD7D"/>
            <w:sz w:val="25"/>
          </w:rPr>
          <w:fldChar w:fldCharType="separate"/>
        </w:r>
        <w:r w:rsidRPr="00A4759A">
          <w:rPr>
            <w:rFonts w:ascii="Noto Sans" w:eastAsia="Times New Roman" w:hAnsi="Noto Sans" w:cs="Helvetica"/>
            <w:b/>
            <w:bCs/>
            <w:color w:val="00AD7D"/>
            <w:sz w:val="25"/>
            <w:u w:val="single"/>
          </w:rPr>
          <w:t>http://localhost:4200</w:t>
        </w:r>
        <w:r w:rsidRPr="00A4759A">
          <w:rPr>
            <w:rFonts w:ascii="Noto Sans" w:eastAsia="Times New Roman" w:hAnsi="Noto Sans" w:cs="Helvetica"/>
            <w:b/>
            <w:bCs/>
            <w:color w:val="00AD7D"/>
            <w:sz w:val="25"/>
          </w:rPr>
          <w:fldChar w:fldCharType="end"/>
        </w:r>
        <w:r w:rsidRPr="00A4759A">
          <w:rPr>
            <w:rFonts w:ascii="Noto Sans" w:eastAsia="Times New Roman" w:hAnsi="Noto Sans" w:cs="Helvetica"/>
            <w:color w:val="222222"/>
            <w:sz w:val="25"/>
            <w:szCs w:val="25"/>
          </w:rPr>
          <w:t> in the browser.</w:t>
        </w:r>
      </w:ins>
    </w:p>
    <w:p w:rsidR="00A4759A" w:rsidRPr="00A4759A" w:rsidRDefault="00A4759A" w:rsidP="00A4759A">
      <w:pPr>
        <w:shd w:val="clear" w:color="auto" w:fill="FFFFFF"/>
        <w:spacing w:before="100" w:beforeAutospacing="1" w:after="100" w:afterAutospacing="1" w:line="240" w:lineRule="auto"/>
        <w:outlineLvl w:val="1"/>
        <w:rPr>
          <w:ins w:id="74" w:author="Unknown"/>
          <w:rFonts w:ascii="Noto Sans" w:eastAsia="Times New Roman" w:hAnsi="Noto Sans" w:cs="Helvetica"/>
          <w:b/>
          <w:bCs/>
          <w:color w:val="222222"/>
          <w:sz w:val="50"/>
          <w:szCs w:val="50"/>
        </w:rPr>
      </w:pPr>
      <w:ins w:id="75" w:author="Unknown">
        <w:r w:rsidRPr="00A4759A">
          <w:rPr>
            <w:rFonts w:ascii="Noto Sans" w:eastAsia="Times New Roman" w:hAnsi="Noto Sans" w:cs="Helvetica"/>
            <w:b/>
            <w:bCs/>
            <w:color w:val="222222"/>
            <w:sz w:val="50"/>
            <w:szCs w:val="50"/>
          </w:rPr>
          <w:t xml:space="preserve">Starting a New Cloud </w:t>
        </w:r>
        <w:proofErr w:type="spellStart"/>
        <w:r w:rsidRPr="00A4759A">
          <w:rPr>
            <w:rFonts w:ascii="Noto Sans" w:eastAsia="Times New Roman" w:hAnsi="Noto Sans" w:cs="Helvetica"/>
            <w:b/>
            <w:bCs/>
            <w:color w:val="222222"/>
            <w:sz w:val="50"/>
            <w:szCs w:val="50"/>
          </w:rPr>
          <w:t>Firestore</w:t>
        </w:r>
        <w:proofErr w:type="spellEnd"/>
        <w:r w:rsidRPr="00A4759A">
          <w:rPr>
            <w:rFonts w:ascii="Noto Sans" w:eastAsia="Times New Roman" w:hAnsi="Noto Sans" w:cs="Helvetica"/>
            <w:b/>
            <w:bCs/>
            <w:color w:val="222222"/>
            <w:sz w:val="50"/>
            <w:szCs w:val="50"/>
          </w:rPr>
          <w:t xml:space="preserve"> Project</w:t>
        </w:r>
      </w:ins>
    </w:p>
    <w:p w:rsidR="00A4759A" w:rsidRPr="00A4759A" w:rsidRDefault="00A4759A" w:rsidP="00A4759A">
      <w:pPr>
        <w:shd w:val="clear" w:color="auto" w:fill="FFFFFF"/>
        <w:spacing w:after="100" w:afterAutospacing="1" w:line="240" w:lineRule="auto"/>
        <w:rPr>
          <w:ins w:id="76" w:author="Unknown"/>
          <w:rFonts w:ascii="Noto Sans" w:eastAsia="Times New Roman" w:hAnsi="Noto Sans" w:cs="Helvetica"/>
          <w:color w:val="222222"/>
          <w:sz w:val="25"/>
          <w:szCs w:val="25"/>
        </w:rPr>
      </w:pPr>
      <w:ins w:id="77" w:author="Unknown">
        <w:r w:rsidRPr="00A4759A">
          <w:rPr>
            <w:rFonts w:ascii="Noto Sans" w:eastAsia="Times New Roman" w:hAnsi="Noto Sans" w:cs="Helvetica"/>
            <w:color w:val="222222"/>
            <w:sz w:val="25"/>
            <w:szCs w:val="25"/>
          </w:rPr>
          <w:t>Login to your Google account and start a new tab on your browser. Visit the </w:t>
        </w:r>
        <w:r w:rsidRPr="00A4759A">
          <w:rPr>
            <w:rFonts w:ascii="Noto Sans" w:eastAsia="Times New Roman" w:hAnsi="Noto Sans" w:cs="Helvetica"/>
            <w:color w:val="222222"/>
            <w:sz w:val="25"/>
            <w:szCs w:val="25"/>
          </w:rPr>
          <w:fldChar w:fldCharType="begin"/>
        </w:r>
        <w:r w:rsidRPr="00A4759A">
          <w:rPr>
            <w:rFonts w:ascii="Noto Sans" w:eastAsia="Times New Roman" w:hAnsi="Noto Sans" w:cs="Helvetica"/>
            <w:color w:val="222222"/>
            <w:sz w:val="25"/>
            <w:szCs w:val="25"/>
          </w:rPr>
          <w:instrText xml:space="preserve"> HYPERLINK "https://firebase.google.com/" </w:instrText>
        </w:r>
        <w:r w:rsidRPr="00A4759A">
          <w:rPr>
            <w:rFonts w:ascii="Noto Sans" w:eastAsia="Times New Roman" w:hAnsi="Noto Sans" w:cs="Helvetica"/>
            <w:color w:val="222222"/>
            <w:sz w:val="25"/>
            <w:szCs w:val="25"/>
          </w:rPr>
          <w:fldChar w:fldCharType="separate"/>
        </w:r>
        <w:r w:rsidRPr="00A4759A">
          <w:rPr>
            <w:rFonts w:ascii="Noto Sans" w:eastAsia="Times New Roman" w:hAnsi="Noto Sans" w:cs="Helvetica"/>
            <w:b/>
            <w:bCs/>
            <w:color w:val="00AD7D"/>
            <w:sz w:val="25"/>
            <w:u w:val="single"/>
          </w:rPr>
          <w:t>Firebase page</w:t>
        </w:r>
        <w:r w:rsidRPr="00A4759A">
          <w:rPr>
            <w:rFonts w:ascii="Noto Sans" w:eastAsia="Times New Roman" w:hAnsi="Noto Sans" w:cs="Helvetica"/>
            <w:color w:val="222222"/>
            <w:sz w:val="25"/>
            <w:szCs w:val="25"/>
          </w:rPr>
          <w:fldChar w:fldCharType="end"/>
        </w:r>
        <w:r w:rsidRPr="00A4759A">
          <w:rPr>
            <w:rFonts w:ascii="Noto Sans" w:eastAsia="Times New Roman" w:hAnsi="Noto Sans" w:cs="Helvetica"/>
            <w:color w:val="222222"/>
            <w:sz w:val="25"/>
            <w:szCs w:val="25"/>
          </w:rPr>
          <w:t> and click the Get Started button. </w:t>
        </w:r>
      </w:ins>
    </w:p>
    <w:p w:rsidR="00A4759A" w:rsidRPr="00A4759A" w:rsidRDefault="00A4759A" w:rsidP="00A4759A">
      <w:pPr>
        <w:shd w:val="clear" w:color="auto" w:fill="FFFFFF"/>
        <w:spacing w:after="100" w:afterAutospacing="1" w:line="240" w:lineRule="auto"/>
        <w:rPr>
          <w:ins w:id="78" w:author="Unknown"/>
          <w:rFonts w:ascii="Noto Sans" w:eastAsia="Times New Roman" w:hAnsi="Noto Sans" w:cs="Helvetica"/>
          <w:color w:val="222222"/>
          <w:sz w:val="25"/>
          <w:szCs w:val="25"/>
        </w:rPr>
      </w:pPr>
      <w:ins w:id="79" w:author="Unknown">
        <w:r w:rsidRPr="00A4759A">
          <w:rPr>
            <w:rFonts w:ascii="Noto Sans" w:eastAsia="Times New Roman" w:hAnsi="Noto Sans" w:cs="Helvetica"/>
            <w:color w:val="222222"/>
            <w:sz w:val="25"/>
            <w:szCs w:val="25"/>
          </w:rPr>
          <w:t>Click </w:t>
        </w:r>
        <w:r w:rsidRPr="00A4759A">
          <w:rPr>
            <w:rFonts w:ascii="Noto Sans" w:eastAsia="Times New Roman" w:hAnsi="Noto Sans" w:cs="Helvetica"/>
            <w:b/>
            <w:bCs/>
            <w:color w:val="00AD7D"/>
            <w:sz w:val="25"/>
          </w:rPr>
          <w:t>Add project</w:t>
        </w:r>
        <w:r w:rsidRPr="00A4759A">
          <w:rPr>
            <w:rFonts w:ascii="Noto Sans" w:eastAsia="Times New Roman" w:hAnsi="Noto Sans" w:cs="Helvetica"/>
            <w:color w:val="222222"/>
            <w:sz w:val="25"/>
            <w:szCs w:val="25"/>
          </w:rPr>
          <w:t> </w:t>
        </w:r>
      </w:ins>
    </w:p>
    <w:p w:rsidR="00A4759A" w:rsidRPr="00A4759A" w:rsidRDefault="00A4759A" w:rsidP="00A4759A">
      <w:pPr>
        <w:shd w:val="clear" w:color="auto" w:fill="FFFFFF"/>
        <w:spacing w:after="100" w:afterAutospacing="1" w:line="240" w:lineRule="auto"/>
        <w:rPr>
          <w:ins w:id="80" w:author="Unknown"/>
          <w:rFonts w:ascii="Noto Sans" w:eastAsia="Times New Roman" w:hAnsi="Noto Sans" w:cs="Helvetica"/>
          <w:color w:val="222222"/>
          <w:sz w:val="25"/>
          <w:szCs w:val="25"/>
        </w:rPr>
      </w:pPr>
      <w:r>
        <w:rPr>
          <w:rFonts w:ascii="Noto Sans" w:eastAsia="Times New Roman" w:hAnsi="Noto Sans" w:cs="Helvetica"/>
          <w:noProof/>
          <w:color w:val="222222"/>
          <w:sz w:val="25"/>
          <w:szCs w:val="25"/>
        </w:rPr>
        <w:drawing>
          <wp:inline distT="0" distB="0" distL="0" distR="0">
            <wp:extent cx="8591125" cy="5433409"/>
            <wp:effectExtent l="19050" t="0" r="425" b="0"/>
            <wp:docPr id="7" name="Picture 7" descr="https://s3.amazonaws.com/coursetro/posts/content_images/1-1508018079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oursetro/posts/content_images/1-1508018079648.png"/>
                    <pic:cNvPicPr>
                      <a:picLocks noChangeAspect="1" noChangeArrowheads="1"/>
                    </pic:cNvPicPr>
                  </pic:nvPicPr>
                  <pic:blipFill>
                    <a:blip r:embed="rId17"/>
                    <a:srcRect/>
                    <a:stretch>
                      <a:fillRect/>
                    </a:stretch>
                  </pic:blipFill>
                  <pic:spPr bwMode="auto">
                    <a:xfrm>
                      <a:off x="0" y="0"/>
                      <a:ext cx="8592476" cy="5434263"/>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100" w:afterAutospacing="1" w:line="240" w:lineRule="auto"/>
        <w:rPr>
          <w:ins w:id="81" w:author="Unknown"/>
          <w:rFonts w:ascii="Noto Sans" w:eastAsia="Times New Roman" w:hAnsi="Noto Sans" w:cs="Helvetica"/>
          <w:color w:val="222222"/>
          <w:sz w:val="25"/>
          <w:szCs w:val="25"/>
        </w:rPr>
      </w:pPr>
      <w:ins w:id="82" w:author="Unknown">
        <w:r w:rsidRPr="00A4759A">
          <w:rPr>
            <w:rFonts w:ascii="Noto Sans" w:eastAsia="Times New Roman" w:hAnsi="Noto Sans" w:cs="Helvetica"/>
            <w:color w:val="222222"/>
            <w:sz w:val="25"/>
            <w:szCs w:val="25"/>
          </w:rPr>
          <w:t>Next, give it a project name and hit </w:t>
        </w:r>
        <w:r w:rsidRPr="00A4759A">
          <w:rPr>
            <w:rFonts w:ascii="Noto Sans" w:eastAsia="Times New Roman" w:hAnsi="Noto Sans" w:cs="Helvetica"/>
            <w:b/>
            <w:bCs/>
            <w:color w:val="00AD7D"/>
            <w:sz w:val="25"/>
          </w:rPr>
          <w:t>Create Project</w:t>
        </w:r>
        <w:r w:rsidRPr="00A4759A">
          <w:rPr>
            <w:rFonts w:ascii="Noto Sans" w:eastAsia="Times New Roman" w:hAnsi="Noto Sans" w:cs="Helvetica"/>
            <w:color w:val="222222"/>
            <w:sz w:val="25"/>
            <w:szCs w:val="25"/>
          </w:rPr>
          <w:t> </w:t>
        </w:r>
      </w:ins>
    </w:p>
    <w:p w:rsidR="00A4759A" w:rsidRPr="00A4759A" w:rsidRDefault="00A4759A" w:rsidP="00A4759A">
      <w:pPr>
        <w:shd w:val="clear" w:color="auto" w:fill="FFFFFF"/>
        <w:spacing w:after="100" w:afterAutospacing="1" w:line="240" w:lineRule="auto"/>
        <w:rPr>
          <w:ins w:id="83" w:author="Unknown"/>
          <w:rFonts w:ascii="Noto Sans" w:eastAsia="Times New Roman" w:hAnsi="Noto Sans" w:cs="Helvetica"/>
          <w:color w:val="222222"/>
          <w:sz w:val="25"/>
          <w:szCs w:val="25"/>
        </w:rPr>
      </w:pPr>
      <w:r>
        <w:rPr>
          <w:rFonts w:ascii="Noto Sans" w:eastAsia="Times New Roman" w:hAnsi="Noto Sans" w:cs="Helvetica"/>
          <w:noProof/>
          <w:color w:val="222222"/>
          <w:sz w:val="25"/>
          <w:szCs w:val="25"/>
        </w:rPr>
        <w:lastRenderedPageBreak/>
        <w:drawing>
          <wp:inline distT="0" distB="0" distL="0" distR="0">
            <wp:extent cx="5993561" cy="3790594"/>
            <wp:effectExtent l="19050" t="0" r="7189" b="0"/>
            <wp:docPr id="8" name="Picture 8" descr="https://s3.amazonaws.com/coursetro/posts/content_images/2-1508018085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coursetro/posts/content_images/2-1508018085160.png"/>
                    <pic:cNvPicPr>
                      <a:picLocks noChangeAspect="1" noChangeArrowheads="1"/>
                    </pic:cNvPicPr>
                  </pic:nvPicPr>
                  <pic:blipFill>
                    <a:blip r:embed="rId18"/>
                    <a:srcRect/>
                    <a:stretch>
                      <a:fillRect/>
                    </a:stretch>
                  </pic:blipFill>
                  <pic:spPr bwMode="auto">
                    <a:xfrm>
                      <a:off x="0" y="0"/>
                      <a:ext cx="5996786" cy="3792633"/>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100" w:afterAutospacing="1" w:line="240" w:lineRule="auto"/>
        <w:rPr>
          <w:ins w:id="84" w:author="Unknown"/>
          <w:rFonts w:ascii="Noto Sans" w:eastAsia="Times New Roman" w:hAnsi="Noto Sans" w:cs="Helvetica"/>
          <w:color w:val="222222"/>
          <w:sz w:val="25"/>
          <w:szCs w:val="25"/>
        </w:rPr>
      </w:pPr>
      <w:ins w:id="85" w:author="Unknown">
        <w:r w:rsidRPr="00A4759A">
          <w:rPr>
            <w:rFonts w:ascii="Noto Sans" w:eastAsia="Times New Roman" w:hAnsi="Noto Sans" w:cs="Helvetica"/>
            <w:color w:val="222222"/>
            <w:sz w:val="25"/>
            <w:szCs w:val="25"/>
          </w:rPr>
          <w:t>Click on the </w:t>
        </w:r>
        <w:r w:rsidRPr="00A4759A">
          <w:rPr>
            <w:rFonts w:ascii="Noto Sans" w:eastAsia="Times New Roman" w:hAnsi="Noto Sans" w:cs="Helvetica"/>
            <w:b/>
            <w:bCs/>
            <w:color w:val="00AD7D"/>
            <w:sz w:val="25"/>
          </w:rPr>
          <w:t>Add Firebase to your web app</w:t>
        </w:r>
        <w:r w:rsidRPr="00A4759A">
          <w:rPr>
            <w:rFonts w:ascii="Noto Sans" w:eastAsia="Times New Roman" w:hAnsi="Noto Sans" w:cs="Helvetica"/>
            <w:color w:val="222222"/>
            <w:sz w:val="25"/>
            <w:szCs w:val="25"/>
          </w:rPr>
          <w:t> button and copy the following properties and values. Save them in a text document for later use:</w:t>
        </w:r>
      </w:ins>
    </w:p>
    <w:p w:rsidR="00A4759A" w:rsidRPr="00A4759A" w:rsidRDefault="00A4759A" w:rsidP="00A4759A">
      <w:pPr>
        <w:shd w:val="clear" w:color="auto" w:fill="FFFFFF"/>
        <w:spacing w:after="100" w:afterAutospacing="1" w:line="240" w:lineRule="auto"/>
        <w:rPr>
          <w:ins w:id="86" w:author="Unknown"/>
          <w:rFonts w:ascii="Noto Sans" w:eastAsia="Times New Roman" w:hAnsi="Noto Sans" w:cs="Helvetica"/>
          <w:color w:val="222222"/>
          <w:sz w:val="25"/>
          <w:szCs w:val="25"/>
        </w:rPr>
      </w:pPr>
      <w:r>
        <w:rPr>
          <w:rFonts w:ascii="Noto Sans" w:eastAsia="Times New Roman" w:hAnsi="Noto Sans" w:cs="Helvetica"/>
          <w:noProof/>
          <w:color w:val="222222"/>
          <w:sz w:val="25"/>
          <w:szCs w:val="25"/>
        </w:rPr>
        <w:drawing>
          <wp:inline distT="0" distB="0" distL="0" distR="0">
            <wp:extent cx="5713127" cy="3613235"/>
            <wp:effectExtent l="19050" t="0" r="1873" b="0"/>
            <wp:docPr id="9" name="Picture 9" descr="https://s3.amazonaws.com/coursetro/posts/content_images/3-1508018089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coursetro/posts/content_images/3-1508018089946.png"/>
                    <pic:cNvPicPr>
                      <a:picLocks noChangeAspect="1" noChangeArrowheads="1"/>
                    </pic:cNvPicPr>
                  </pic:nvPicPr>
                  <pic:blipFill>
                    <a:blip r:embed="rId19"/>
                    <a:srcRect/>
                    <a:stretch>
                      <a:fillRect/>
                    </a:stretch>
                  </pic:blipFill>
                  <pic:spPr bwMode="auto">
                    <a:xfrm>
                      <a:off x="0" y="0"/>
                      <a:ext cx="5714025" cy="3613803"/>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100" w:afterAutospacing="1" w:line="240" w:lineRule="auto"/>
        <w:rPr>
          <w:ins w:id="87" w:author="Unknown"/>
          <w:rFonts w:ascii="Noto Sans" w:eastAsia="Times New Roman" w:hAnsi="Noto Sans" w:cs="Helvetica"/>
          <w:color w:val="222222"/>
          <w:sz w:val="25"/>
          <w:szCs w:val="25"/>
        </w:rPr>
      </w:pPr>
      <w:ins w:id="88" w:author="Unknown">
        <w:r w:rsidRPr="00A4759A">
          <w:rPr>
            <w:rFonts w:ascii="Noto Sans" w:eastAsia="Times New Roman" w:hAnsi="Noto Sans" w:cs="Helvetica"/>
            <w:color w:val="222222"/>
            <w:sz w:val="25"/>
            <w:szCs w:val="25"/>
          </w:rPr>
          <w:lastRenderedPageBreak/>
          <w:t>Click on the </w:t>
        </w:r>
        <w:r w:rsidRPr="00A4759A">
          <w:rPr>
            <w:rFonts w:ascii="Noto Sans" w:eastAsia="Times New Roman" w:hAnsi="Noto Sans" w:cs="Helvetica"/>
            <w:b/>
            <w:bCs/>
            <w:color w:val="00AD7D"/>
            <w:sz w:val="25"/>
          </w:rPr>
          <w:t>Database</w:t>
        </w:r>
        <w:r w:rsidRPr="00A4759A">
          <w:rPr>
            <w:rFonts w:ascii="Noto Sans" w:eastAsia="Times New Roman" w:hAnsi="Noto Sans" w:cs="Helvetica"/>
            <w:color w:val="222222"/>
            <w:sz w:val="25"/>
            <w:szCs w:val="25"/>
          </w:rPr>
          <w:t> menu to the left, and then choose </w:t>
        </w:r>
        <w:r w:rsidRPr="00A4759A">
          <w:rPr>
            <w:rFonts w:ascii="Noto Sans" w:eastAsia="Times New Roman" w:hAnsi="Noto Sans" w:cs="Helvetica"/>
            <w:b/>
            <w:bCs/>
            <w:color w:val="00AD7D"/>
            <w:sz w:val="25"/>
          </w:rPr>
          <w:t xml:space="preserve">Try </w:t>
        </w:r>
        <w:proofErr w:type="spellStart"/>
        <w:r w:rsidRPr="00A4759A">
          <w:rPr>
            <w:rFonts w:ascii="Noto Sans" w:eastAsia="Times New Roman" w:hAnsi="Noto Sans" w:cs="Helvetica"/>
            <w:b/>
            <w:bCs/>
            <w:color w:val="00AD7D"/>
            <w:sz w:val="25"/>
          </w:rPr>
          <w:t>Firestore</w:t>
        </w:r>
        <w:proofErr w:type="spellEnd"/>
        <w:r w:rsidRPr="00A4759A">
          <w:rPr>
            <w:rFonts w:ascii="Noto Sans" w:eastAsia="Times New Roman" w:hAnsi="Noto Sans" w:cs="Helvetica"/>
            <w:b/>
            <w:bCs/>
            <w:color w:val="00AD7D"/>
            <w:sz w:val="25"/>
          </w:rPr>
          <w:t xml:space="preserve"> Beta</w:t>
        </w:r>
        <w:r w:rsidRPr="00A4759A">
          <w:rPr>
            <w:rFonts w:ascii="Noto Sans" w:eastAsia="Times New Roman" w:hAnsi="Noto Sans" w:cs="Helvetica"/>
            <w:color w:val="222222"/>
            <w:sz w:val="25"/>
            <w:szCs w:val="25"/>
          </w:rPr>
          <w:t> (</w:t>
        </w:r>
        <w:r w:rsidRPr="00A4759A">
          <w:rPr>
            <w:rFonts w:ascii="Noto Sans" w:eastAsia="Times New Roman" w:hAnsi="Noto Sans" w:cs="Helvetica"/>
            <w:b/>
            <w:bCs/>
            <w:color w:val="00AD7D"/>
            <w:sz w:val="25"/>
          </w:rPr>
          <w:t>Note</w:t>
        </w:r>
        <w:r w:rsidRPr="00A4759A">
          <w:rPr>
            <w:rFonts w:ascii="Noto Sans" w:eastAsia="Times New Roman" w:hAnsi="Noto Sans" w:cs="Helvetica"/>
            <w:color w:val="222222"/>
            <w:sz w:val="25"/>
            <w:szCs w:val="25"/>
          </w:rPr>
          <w:t>: It is currently in beta at the time of writing this tutorial, but that may have changed. This process should still remain the same).</w:t>
        </w:r>
      </w:ins>
    </w:p>
    <w:p w:rsidR="00A4759A" w:rsidRPr="00A4759A" w:rsidRDefault="00A4759A" w:rsidP="00A4759A">
      <w:pPr>
        <w:shd w:val="clear" w:color="auto" w:fill="FFFFFF"/>
        <w:spacing w:after="100" w:afterAutospacing="1" w:line="240" w:lineRule="auto"/>
        <w:rPr>
          <w:ins w:id="89" w:author="Unknown"/>
          <w:rFonts w:ascii="Noto Sans" w:eastAsia="Times New Roman" w:hAnsi="Noto Sans" w:cs="Helvetica"/>
          <w:color w:val="222222"/>
          <w:sz w:val="25"/>
          <w:szCs w:val="25"/>
        </w:rPr>
      </w:pPr>
      <w:r>
        <w:rPr>
          <w:rFonts w:ascii="Noto Sans" w:eastAsia="Times New Roman" w:hAnsi="Noto Sans" w:cs="Helvetica"/>
          <w:noProof/>
          <w:color w:val="222222"/>
          <w:sz w:val="25"/>
          <w:szCs w:val="25"/>
        </w:rPr>
        <w:drawing>
          <wp:inline distT="0" distB="0" distL="0" distR="0">
            <wp:extent cx="6373124" cy="4030647"/>
            <wp:effectExtent l="19050" t="0" r="8626" b="0"/>
            <wp:docPr id="10" name="Picture 10" descr="https://s3.amazonaws.com/coursetro/posts/content_images/4-1508018094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coursetro/posts/content_images/4-1508018094970.png"/>
                    <pic:cNvPicPr>
                      <a:picLocks noChangeAspect="1" noChangeArrowheads="1"/>
                    </pic:cNvPicPr>
                  </pic:nvPicPr>
                  <pic:blipFill>
                    <a:blip r:embed="rId20"/>
                    <a:srcRect/>
                    <a:stretch>
                      <a:fillRect/>
                    </a:stretch>
                  </pic:blipFill>
                  <pic:spPr bwMode="auto">
                    <a:xfrm>
                      <a:off x="0" y="0"/>
                      <a:ext cx="6372145" cy="4030028"/>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100" w:afterAutospacing="1" w:line="240" w:lineRule="auto"/>
        <w:rPr>
          <w:ins w:id="90" w:author="Unknown"/>
          <w:rFonts w:ascii="Noto Sans" w:eastAsia="Times New Roman" w:hAnsi="Noto Sans" w:cs="Helvetica"/>
          <w:color w:val="222222"/>
          <w:sz w:val="25"/>
          <w:szCs w:val="25"/>
        </w:rPr>
      </w:pPr>
      <w:ins w:id="91" w:author="Unknown">
        <w:r w:rsidRPr="00A4759A">
          <w:rPr>
            <w:rFonts w:ascii="Noto Sans" w:eastAsia="Times New Roman" w:hAnsi="Noto Sans" w:cs="Helvetica"/>
            <w:color w:val="222222"/>
            <w:sz w:val="25"/>
            <w:szCs w:val="25"/>
          </w:rPr>
          <w:t>On the next screen shown below, choose </w:t>
        </w:r>
        <w:r w:rsidRPr="00A4759A">
          <w:rPr>
            <w:rFonts w:ascii="Noto Sans" w:eastAsia="Times New Roman" w:hAnsi="Noto Sans" w:cs="Helvetica"/>
            <w:b/>
            <w:bCs/>
            <w:color w:val="00AD7D"/>
            <w:sz w:val="25"/>
          </w:rPr>
          <w:t>test mode</w:t>
        </w:r>
        <w:r w:rsidRPr="00A4759A">
          <w:rPr>
            <w:rFonts w:ascii="Noto Sans" w:eastAsia="Times New Roman" w:hAnsi="Noto Sans" w:cs="Helvetica"/>
            <w:color w:val="222222"/>
            <w:sz w:val="25"/>
            <w:szCs w:val="25"/>
          </w:rPr>
          <w:t> and then click </w:t>
        </w:r>
        <w:r w:rsidRPr="00A4759A">
          <w:rPr>
            <w:rFonts w:ascii="Noto Sans" w:eastAsia="Times New Roman" w:hAnsi="Noto Sans" w:cs="Helvetica"/>
            <w:b/>
            <w:bCs/>
            <w:color w:val="00AD7D"/>
            <w:sz w:val="25"/>
          </w:rPr>
          <w:t>Enable</w:t>
        </w:r>
        <w:r w:rsidRPr="00A4759A">
          <w:rPr>
            <w:rFonts w:ascii="Noto Sans" w:eastAsia="Times New Roman" w:hAnsi="Noto Sans" w:cs="Helvetica"/>
            <w:color w:val="222222"/>
            <w:sz w:val="25"/>
            <w:szCs w:val="25"/>
          </w:rPr>
          <w:t> </w:t>
        </w:r>
      </w:ins>
    </w:p>
    <w:p w:rsidR="00A4759A" w:rsidRPr="00A4759A" w:rsidRDefault="00A4759A" w:rsidP="00A4759A">
      <w:pPr>
        <w:shd w:val="clear" w:color="auto" w:fill="FFFFFF"/>
        <w:spacing w:after="100" w:afterAutospacing="1" w:line="240" w:lineRule="auto"/>
        <w:rPr>
          <w:ins w:id="92" w:author="Unknown"/>
          <w:rFonts w:ascii="Noto Sans" w:eastAsia="Times New Roman" w:hAnsi="Noto Sans" w:cs="Helvetica"/>
          <w:color w:val="222222"/>
          <w:sz w:val="25"/>
          <w:szCs w:val="25"/>
        </w:rPr>
      </w:pPr>
      <w:r>
        <w:rPr>
          <w:rFonts w:ascii="Noto Sans" w:eastAsia="Times New Roman" w:hAnsi="Noto Sans" w:cs="Helvetica"/>
          <w:noProof/>
          <w:color w:val="222222"/>
          <w:sz w:val="25"/>
          <w:szCs w:val="25"/>
        </w:rPr>
        <w:lastRenderedPageBreak/>
        <w:drawing>
          <wp:inline distT="0" distB="0" distL="0" distR="0">
            <wp:extent cx="6668219" cy="4217277"/>
            <wp:effectExtent l="19050" t="0" r="0" b="0"/>
            <wp:docPr id="11" name="Picture 11" descr="https://s3.amazonaws.com/coursetro/posts/content_images/5-1508018099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coursetro/posts/content_images/5-1508018099889.png"/>
                    <pic:cNvPicPr>
                      <a:picLocks noChangeAspect="1" noChangeArrowheads="1"/>
                    </pic:cNvPicPr>
                  </pic:nvPicPr>
                  <pic:blipFill>
                    <a:blip r:embed="rId21"/>
                    <a:srcRect/>
                    <a:stretch>
                      <a:fillRect/>
                    </a:stretch>
                  </pic:blipFill>
                  <pic:spPr bwMode="auto">
                    <a:xfrm>
                      <a:off x="0" y="0"/>
                      <a:ext cx="6674145" cy="4221025"/>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100" w:afterAutospacing="1" w:line="240" w:lineRule="auto"/>
        <w:rPr>
          <w:ins w:id="93" w:author="Unknown"/>
          <w:rFonts w:ascii="Noto Sans" w:eastAsia="Times New Roman" w:hAnsi="Noto Sans" w:cs="Helvetica"/>
          <w:color w:val="222222"/>
          <w:sz w:val="25"/>
          <w:szCs w:val="25"/>
        </w:rPr>
      </w:pPr>
      <w:ins w:id="94" w:author="Unknown">
        <w:r w:rsidRPr="00A4759A">
          <w:rPr>
            <w:rFonts w:ascii="Noto Sans" w:eastAsia="Times New Roman" w:hAnsi="Noto Sans" w:cs="Helvetica"/>
            <w:color w:val="222222"/>
            <w:sz w:val="25"/>
            <w:szCs w:val="25"/>
          </w:rPr>
          <w:t>On the next screen, click </w:t>
        </w:r>
        <w:r w:rsidRPr="00A4759A">
          <w:rPr>
            <w:rFonts w:ascii="Noto Sans" w:eastAsia="Times New Roman" w:hAnsi="Noto Sans" w:cs="Helvetica"/>
            <w:b/>
            <w:bCs/>
            <w:color w:val="00AD7D"/>
            <w:sz w:val="25"/>
          </w:rPr>
          <w:t>Add Collection</w:t>
        </w:r>
        <w:r w:rsidRPr="00A4759A">
          <w:rPr>
            <w:rFonts w:ascii="Noto Sans" w:eastAsia="Times New Roman" w:hAnsi="Noto Sans" w:cs="Helvetica"/>
            <w:color w:val="222222"/>
            <w:sz w:val="25"/>
            <w:szCs w:val="25"/>
          </w:rPr>
          <w:t> and name the collection "posts"</w:t>
        </w:r>
      </w:ins>
    </w:p>
    <w:p w:rsidR="00A4759A" w:rsidRPr="00A4759A" w:rsidRDefault="00A4759A" w:rsidP="00A4759A">
      <w:pPr>
        <w:shd w:val="clear" w:color="auto" w:fill="FFFFFF"/>
        <w:spacing w:after="100" w:afterAutospacing="1" w:line="240" w:lineRule="auto"/>
        <w:rPr>
          <w:ins w:id="95" w:author="Unknown"/>
          <w:rFonts w:ascii="Noto Sans" w:eastAsia="Times New Roman" w:hAnsi="Noto Sans" w:cs="Helvetica"/>
          <w:color w:val="222222"/>
          <w:sz w:val="25"/>
          <w:szCs w:val="25"/>
        </w:rPr>
      </w:pPr>
      <w:r>
        <w:rPr>
          <w:rFonts w:ascii="Noto Sans" w:eastAsia="Times New Roman" w:hAnsi="Noto Sans" w:cs="Helvetica"/>
          <w:noProof/>
          <w:color w:val="222222"/>
          <w:sz w:val="25"/>
          <w:szCs w:val="25"/>
        </w:rPr>
        <w:lastRenderedPageBreak/>
        <w:drawing>
          <wp:inline distT="0" distB="0" distL="0" distR="0">
            <wp:extent cx="6573328" cy="4157265"/>
            <wp:effectExtent l="19050" t="0" r="0" b="0"/>
            <wp:docPr id="12" name="Picture 12" descr="https://s3.amazonaws.com/coursetro/posts/content_images/6-1508018105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coursetro/posts/content_images/6-1508018105129.png"/>
                    <pic:cNvPicPr>
                      <a:picLocks noChangeAspect="1" noChangeArrowheads="1"/>
                    </pic:cNvPicPr>
                  </pic:nvPicPr>
                  <pic:blipFill>
                    <a:blip r:embed="rId22"/>
                    <a:srcRect/>
                    <a:stretch>
                      <a:fillRect/>
                    </a:stretch>
                  </pic:blipFill>
                  <pic:spPr bwMode="auto">
                    <a:xfrm>
                      <a:off x="0" y="0"/>
                      <a:ext cx="6586934" cy="4165870"/>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100" w:afterAutospacing="1" w:line="240" w:lineRule="auto"/>
        <w:rPr>
          <w:ins w:id="96" w:author="Unknown"/>
          <w:rFonts w:ascii="Noto Sans" w:eastAsia="Times New Roman" w:hAnsi="Noto Sans" w:cs="Helvetica"/>
          <w:color w:val="222222"/>
          <w:sz w:val="25"/>
          <w:szCs w:val="25"/>
        </w:rPr>
      </w:pPr>
      <w:ins w:id="97" w:author="Unknown">
        <w:r w:rsidRPr="00A4759A">
          <w:rPr>
            <w:rFonts w:ascii="Noto Sans" w:eastAsia="Times New Roman" w:hAnsi="Noto Sans" w:cs="Helvetica"/>
            <w:color w:val="222222"/>
            <w:sz w:val="25"/>
            <w:szCs w:val="25"/>
          </w:rPr>
          <w:t>Then, add 2 fields of type string (title, content), and provide them with some initial value. Then, click </w:t>
        </w:r>
        <w:r w:rsidRPr="00A4759A">
          <w:rPr>
            <w:rFonts w:ascii="Noto Sans" w:eastAsia="Times New Roman" w:hAnsi="Noto Sans" w:cs="Helvetica"/>
            <w:b/>
            <w:bCs/>
            <w:color w:val="00AD7D"/>
            <w:sz w:val="25"/>
          </w:rPr>
          <w:t>Save</w:t>
        </w:r>
      </w:ins>
    </w:p>
    <w:p w:rsidR="00A4759A" w:rsidRPr="00A4759A" w:rsidRDefault="00A4759A" w:rsidP="00A4759A">
      <w:pPr>
        <w:shd w:val="clear" w:color="auto" w:fill="FFFFFF"/>
        <w:spacing w:after="100" w:afterAutospacing="1" w:line="240" w:lineRule="auto"/>
        <w:rPr>
          <w:ins w:id="98" w:author="Unknown"/>
          <w:rFonts w:ascii="Noto Sans" w:eastAsia="Times New Roman" w:hAnsi="Noto Sans" w:cs="Helvetica"/>
          <w:color w:val="222222"/>
          <w:sz w:val="25"/>
          <w:szCs w:val="25"/>
        </w:rPr>
      </w:pPr>
      <w:r>
        <w:rPr>
          <w:rFonts w:ascii="Noto Sans" w:eastAsia="Times New Roman" w:hAnsi="Noto Sans" w:cs="Helvetica"/>
          <w:noProof/>
          <w:color w:val="222222"/>
          <w:sz w:val="25"/>
          <w:szCs w:val="25"/>
        </w:rPr>
        <w:lastRenderedPageBreak/>
        <w:drawing>
          <wp:inline distT="0" distB="0" distL="0" distR="0">
            <wp:extent cx="6356146" cy="4019909"/>
            <wp:effectExtent l="19050" t="0" r="6554" b="0"/>
            <wp:docPr id="13" name="Picture 13" descr="https://s3.amazonaws.com/coursetro/posts/content_images/7-1508018109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coursetro/posts/content_images/7-1508018109730.png"/>
                    <pic:cNvPicPr>
                      <a:picLocks noChangeAspect="1" noChangeArrowheads="1"/>
                    </pic:cNvPicPr>
                  </pic:nvPicPr>
                  <pic:blipFill>
                    <a:blip r:embed="rId23"/>
                    <a:srcRect/>
                    <a:stretch>
                      <a:fillRect/>
                    </a:stretch>
                  </pic:blipFill>
                  <pic:spPr bwMode="auto">
                    <a:xfrm>
                      <a:off x="0" y="0"/>
                      <a:ext cx="6357168" cy="4020555"/>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100" w:afterAutospacing="1" w:line="240" w:lineRule="auto"/>
        <w:rPr>
          <w:ins w:id="99" w:author="Unknown"/>
          <w:rFonts w:ascii="Noto Sans" w:eastAsia="Times New Roman" w:hAnsi="Noto Sans" w:cs="Helvetica"/>
          <w:color w:val="222222"/>
          <w:sz w:val="25"/>
          <w:szCs w:val="25"/>
        </w:rPr>
      </w:pPr>
      <w:r>
        <w:rPr>
          <w:rFonts w:ascii="Noto Sans" w:eastAsia="Times New Roman" w:hAnsi="Noto Sans" w:cs="Helvetica"/>
          <w:noProof/>
          <w:color w:val="222222"/>
          <w:sz w:val="25"/>
          <w:szCs w:val="25"/>
        </w:rPr>
        <w:lastRenderedPageBreak/>
        <w:drawing>
          <wp:inline distT="0" distB="0" distL="0" distR="0">
            <wp:extent cx="6669744" cy="4218241"/>
            <wp:effectExtent l="19050" t="0" r="0" b="0"/>
            <wp:docPr id="14" name="Picture 14" descr="https://s3.amazonaws.com/coursetro/posts/content_images/8-1508018113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mazonaws.com/coursetro/posts/content_images/8-1508018113910.png"/>
                    <pic:cNvPicPr>
                      <a:picLocks noChangeAspect="1" noChangeArrowheads="1"/>
                    </pic:cNvPicPr>
                  </pic:nvPicPr>
                  <pic:blipFill>
                    <a:blip r:embed="rId24"/>
                    <a:srcRect/>
                    <a:stretch>
                      <a:fillRect/>
                    </a:stretch>
                  </pic:blipFill>
                  <pic:spPr bwMode="auto">
                    <a:xfrm>
                      <a:off x="0" y="0"/>
                      <a:ext cx="6672607" cy="4220052"/>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after="100" w:afterAutospacing="1" w:line="240" w:lineRule="auto"/>
        <w:rPr>
          <w:ins w:id="100" w:author="Unknown"/>
          <w:rFonts w:ascii="Noto Sans" w:eastAsia="Times New Roman" w:hAnsi="Noto Sans" w:cs="Helvetica"/>
          <w:color w:val="222222"/>
          <w:sz w:val="25"/>
          <w:szCs w:val="25"/>
        </w:rPr>
      </w:pPr>
      <w:ins w:id="101" w:author="Unknown">
        <w:r w:rsidRPr="00A4759A">
          <w:rPr>
            <w:rFonts w:ascii="Noto Sans" w:eastAsia="Times New Roman" w:hAnsi="Noto Sans" w:cs="Helvetica"/>
            <w:color w:val="222222"/>
            <w:sz w:val="25"/>
            <w:szCs w:val="25"/>
          </w:rPr>
          <w:t xml:space="preserve">Great! That's all there is to the setup of our </w:t>
        </w:r>
        <w:proofErr w:type="spellStart"/>
        <w:r w:rsidRPr="00A4759A">
          <w:rPr>
            <w:rFonts w:ascii="Noto Sans" w:eastAsia="Times New Roman" w:hAnsi="Noto Sans" w:cs="Helvetica"/>
            <w:color w:val="222222"/>
            <w:sz w:val="25"/>
            <w:szCs w:val="25"/>
          </w:rPr>
          <w:t>Firestore</w:t>
        </w:r>
        <w:proofErr w:type="spellEnd"/>
        <w:r w:rsidRPr="00A4759A">
          <w:rPr>
            <w:rFonts w:ascii="Noto Sans" w:eastAsia="Times New Roman" w:hAnsi="Noto Sans" w:cs="Helvetica"/>
            <w:color w:val="222222"/>
            <w:sz w:val="25"/>
            <w:szCs w:val="25"/>
          </w:rPr>
          <w:t xml:space="preserve"> project for now.</w:t>
        </w:r>
      </w:ins>
    </w:p>
    <w:p w:rsidR="00A4759A" w:rsidRPr="00A4759A" w:rsidRDefault="00A4759A" w:rsidP="00A4759A">
      <w:pPr>
        <w:shd w:val="clear" w:color="auto" w:fill="FFFFFF"/>
        <w:spacing w:before="100" w:beforeAutospacing="1" w:after="100" w:afterAutospacing="1" w:line="240" w:lineRule="auto"/>
        <w:outlineLvl w:val="1"/>
        <w:rPr>
          <w:ins w:id="102" w:author="Unknown"/>
          <w:rFonts w:ascii="Noto Sans" w:eastAsia="Times New Roman" w:hAnsi="Noto Sans" w:cs="Helvetica"/>
          <w:b/>
          <w:bCs/>
          <w:color w:val="222222"/>
          <w:sz w:val="50"/>
          <w:szCs w:val="50"/>
        </w:rPr>
      </w:pPr>
      <w:ins w:id="103" w:author="Unknown">
        <w:r w:rsidRPr="00A4759A">
          <w:rPr>
            <w:rFonts w:ascii="Noto Sans" w:eastAsia="Times New Roman" w:hAnsi="Noto Sans" w:cs="Helvetica"/>
            <w:b/>
            <w:bCs/>
            <w:color w:val="222222"/>
            <w:sz w:val="50"/>
            <w:szCs w:val="50"/>
          </w:rPr>
          <w:t xml:space="preserve">Integrating </w:t>
        </w:r>
        <w:proofErr w:type="spellStart"/>
        <w:r w:rsidRPr="00A4759A">
          <w:rPr>
            <w:rFonts w:ascii="Noto Sans" w:eastAsia="Times New Roman" w:hAnsi="Noto Sans" w:cs="Helvetica"/>
            <w:b/>
            <w:bCs/>
            <w:color w:val="222222"/>
            <w:sz w:val="50"/>
            <w:szCs w:val="50"/>
          </w:rPr>
          <w:t>Firestore</w:t>
        </w:r>
        <w:proofErr w:type="spellEnd"/>
        <w:r w:rsidRPr="00A4759A">
          <w:rPr>
            <w:rFonts w:ascii="Noto Sans" w:eastAsia="Times New Roman" w:hAnsi="Noto Sans" w:cs="Helvetica"/>
            <w:b/>
            <w:bCs/>
            <w:color w:val="222222"/>
            <w:sz w:val="50"/>
            <w:szCs w:val="50"/>
          </w:rPr>
          <w:t xml:space="preserve"> into the Angular Project</w:t>
        </w:r>
      </w:ins>
    </w:p>
    <w:p w:rsidR="00A4759A" w:rsidRPr="00A4759A" w:rsidRDefault="00A4759A" w:rsidP="00A4759A">
      <w:pPr>
        <w:shd w:val="clear" w:color="auto" w:fill="FFFFFF"/>
        <w:spacing w:after="100" w:afterAutospacing="1" w:line="240" w:lineRule="auto"/>
        <w:rPr>
          <w:ins w:id="104" w:author="Unknown"/>
          <w:rFonts w:ascii="Noto Sans" w:eastAsia="Times New Roman" w:hAnsi="Noto Sans" w:cs="Helvetica"/>
          <w:color w:val="222222"/>
          <w:sz w:val="25"/>
          <w:szCs w:val="25"/>
        </w:rPr>
      </w:pPr>
      <w:ins w:id="105" w:author="Unknown">
        <w:r w:rsidRPr="00A4759A">
          <w:rPr>
            <w:rFonts w:ascii="Noto Sans" w:eastAsia="Times New Roman" w:hAnsi="Noto Sans" w:cs="Helvetica"/>
            <w:color w:val="222222"/>
            <w:sz w:val="25"/>
            <w:szCs w:val="25"/>
          </w:rPr>
          <w:t>Open up VS Code, or your favorite code editor and navigate to the </w:t>
        </w:r>
        <w:r w:rsidRPr="00A4759A">
          <w:rPr>
            <w:rFonts w:ascii="Noto Sans" w:eastAsia="Times New Roman" w:hAnsi="Noto Sans" w:cs="Helvetica"/>
            <w:b/>
            <w:bCs/>
            <w:color w:val="00AD7D"/>
            <w:sz w:val="25"/>
          </w:rPr>
          <w:t>/</w:t>
        </w:r>
        <w:proofErr w:type="spellStart"/>
        <w:r w:rsidRPr="00A4759A">
          <w:rPr>
            <w:rFonts w:ascii="Noto Sans" w:eastAsia="Times New Roman" w:hAnsi="Noto Sans" w:cs="Helvetica"/>
            <w:b/>
            <w:bCs/>
            <w:color w:val="00AD7D"/>
            <w:sz w:val="25"/>
          </w:rPr>
          <w:t>src</w:t>
        </w:r>
        <w:proofErr w:type="spellEnd"/>
        <w:r w:rsidRPr="00A4759A">
          <w:rPr>
            <w:rFonts w:ascii="Noto Sans" w:eastAsia="Times New Roman" w:hAnsi="Noto Sans" w:cs="Helvetica"/>
            <w:b/>
            <w:bCs/>
            <w:color w:val="00AD7D"/>
            <w:sz w:val="25"/>
          </w:rPr>
          <w:t>/app/</w:t>
        </w:r>
        <w:proofErr w:type="spellStart"/>
        <w:r w:rsidRPr="00A4759A">
          <w:rPr>
            <w:rFonts w:ascii="Noto Sans" w:eastAsia="Times New Roman" w:hAnsi="Noto Sans" w:cs="Helvetica"/>
            <w:b/>
            <w:bCs/>
            <w:color w:val="00AD7D"/>
            <w:sz w:val="25"/>
          </w:rPr>
          <w:t>app.module.ts</w:t>
        </w:r>
        <w:proofErr w:type="spellEnd"/>
        <w:r w:rsidRPr="00A4759A">
          <w:rPr>
            <w:rFonts w:ascii="Noto Sans" w:eastAsia="Times New Roman" w:hAnsi="Noto Sans" w:cs="Helvetica"/>
            <w:color w:val="222222"/>
            <w:sz w:val="25"/>
            <w:szCs w:val="25"/>
          </w:rPr>
          <w:t> file.</w:t>
        </w:r>
      </w:ins>
    </w:p>
    <w:p w:rsidR="00A4759A" w:rsidRPr="00A4759A" w:rsidRDefault="00A4759A" w:rsidP="00A4759A">
      <w:pPr>
        <w:shd w:val="clear" w:color="auto" w:fill="FFFFFF"/>
        <w:spacing w:after="100" w:afterAutospacing="1" w:line="240" w:lineRule="auto"/>
        <w:rPr>
          <w:ins w:id="106" w:author="Unknown"/>
          <w:rFonts w:ascii="Noto Sans" w:eastAsia="Times New Roman" w:hAnsi="Noto Sans" w:cs="Helvetica"/>
          <w:color w:val="222222"/>
          <w:sz w:val="25"/>
          <w:szCs w:val="25"/>
        </w:rPr>
      </w:pPr>
      <w:ins w:id="107" w:author="Unknown">
        <w:r w:rsidRPr="00A4759A">
          <w:rPr>
            <w:rFonts w:ascii="Noto Sans" w:eastAsia="Times New Roman" w:hAnsi="Noto Sans" w:cs="Helvetica"/>
            <w:color w:val="222222"/>
            <w:sz w:val="25"/>
            <w:szCs w:val="25"/>
          </w:rPr>
          <w:t>Here, we have to import a couple libraries and add them to the imports section:</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08" w:author="Unknown"/>
          <w:rFonts w:ascii="Consolas" w:eastAsia="Times New Roman" w:hAnsi="Consolas" w:cs="Consolas"/>
          <w:color w:val="F8F8F2"/>
          <w:sz w:val="25"/>
        </w:rPr>
      </w:pPr>
      <w:ins w:id="109" w:author="Unknown">
        <w:r w:rsidRPr="00A4759A">
          <w:rPr>
            <w:rFonts w:ascii="Consolas" w:eastAsia="Times New Roman" w:hAnsi="Consolas" w:cs="Consolas"/>
            <w:color w:val="708090"/>
            <w:sz w:val="25"/>
          </w:rPr>
          <w:t>// Other imports removed for brevity</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10" w:author="Unknown"/>
          <w:rFonts w:ascii="Consolas" w:eastAsia="Times New Roman" w:hAnsi="Consolas" w:cs="Consolas"/>
          <w:color w:val="F8F8F2"/>
          <w:sz w:val="25"/>
        </w:rPr>
      </w:pPr>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11" w:author="Unknown"/>
          <w:rFonts w:ascii="Consolas" w:eastAsia="Times New Roman" w:hAnsi="Consolas" w:cs="Consolas"/>
          <w:color w:val="F8F8F2"/>
          <w:sz w:val="25"/>
        </w:rPr>
      </w:pPr>
      <w:ins w:id="112" w:author="Unknown">
        <w:r w:rsidRPr="00A4759A">
          <w:rPr>
            <w:rFonts w:ascii="Consolas" w:eastAsia="Times New Roman" w:hAnsi="Consolas" w:cs="Consolas"/>
            <w:color w:val="66D9EF"/>
            <w:sz w:val="25"/>
          </w:rPr>
          <w:t>import</w:t>
        </w:r>
        <w:r w:rsidRPr="00A4759A">
          <w:rPr>
            <w:rFonts w:ascii="Consolas" w:eastAsia="Times New Roman" w:hAnsi="Consolas" w:cs="Consolas"/>
            <w:color w:val="F8F8F2"/>
            <w:sz w:val="25"/>
          </w:rPr>
          <w:t xml:space="preserve"> { </w:t>
        </w:r>
        <w:proofErr w:type="spellStart"/>
        <w:r w:rsidRPr="00A4759A">
          <w:rPr>
            <w:rFonts w:ascii="Consolas" w:eastAsia="Times New Roman" w:hAnsi="Consolas" w:cs="Consolas"/>
            <w:color w:val="F8F8F2"/>
            <w:sz w:val="25"/>
          </w:rPr>
          <w:t>AngularFireModule</w:t>
        </w:r>
        <w:proofErr w:type="spellEnd"/>
        <w:r w:rsidRPr="00A4759A">
          <w:rPr>
            <w:rFonts w:ascii="Consolas" w:eastAsia="Times New Roman" w:hAnsi="Consolas" w:cs="Consolas"/>
            <w:color w:val="F8F8F2"/>
            <w:sz w:val="25"/>
          </w:rPr>
          <w:t xml:space="preserve"> } </w:t>
        </w:r>
        <w:r w:rsidRPr="00A4759A">
          <w:rPr>
            <w:rFonts w:ascii="Consolas" w:eastAsia="Times New Roman" w:hAnsi="Consolas" w:cs="Consolas"/>
            <w:color w:val="66D9EF"/>
            <w:sz w:val="25"/>
          </w:rPr>
          <w:t>from</w:t>
        </w:r>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'angularfire2'</w:t>
        </w:r>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13" w:author="Unknown"/>
          <w:rFonts w:ascii="Consolas" w:eastAsia="Times New Roman" w:hAnsi="Consolas" w:cs="Consolas"/>
          <w:color w:val="F8F8F2"/>
          <w:sz w:val="25"/>
        </w:rPr>
      </w:pPr>
      <w:ins w:id="114" w:author="Unknown">
        <w:r w:rsidRPr="00A4759A">
          <w:rPr>
            <w:rFonts w:ascii="Consolas" w:eastAsia="Times New Roman" w:hAnsi="Consolas" w:cs="Consolas"/>
            <w:color w:val="66D9EF"/>
            <w:sz w:val="25"/>
          </w:rPr>
          <w:lastRenderedPageBreak/>
          <w:t>import</w:t>
        </w:r>
        <w:r w:rsidRPr="00A4759A">
          <w:rPr>
            <w:rFonts w:ascii="Consolas" w:eastAsia="Times New Roman" w:hAnsi="Consolas" w:cs="Consolas"/>
            <w:color w:val="F8F8F2"/>
            <w:sz w:val="25"/>
          </w:rPr>
          <w:t xml:space="preserve"> { </w:t>
        </w:r>
        <w:proofErr w:type="spellStart"/>
        <w:r w:rsidRPr="00A4759A">
          <w:rPr>
            <w:rFonts w:ascii="Consolas" w:eastAsia="Times New Roman" w:hAnsi="Consolas" w:cs="Consolas"/>
            <w:color w:val="F8F8F2"/>
            <w:sz w:val="25"/>
          </w:rPr>
          <w:t>AngularFirestoreModule</w:t>
        </w:r>
        <w:proofErr w:type="spellEnd"/>
        <w:r w:rsidRPr="00A4759A">
          <w:rPr>
            <w:rFonts w:ascii="Consolas" w:eastAsia="Times New Roman" w:hAnsi="Consolas" w:cs="Consolas"/>
            <w:color w:val="F8F8F2"/>
            <w:sz w:val="25"/>
          </w:rPr>
          <w:t xml:space="preserve"> } </w:t>
        </w:r>
        <w:r w:rsidRPr="00A4759A">
          <w:rPr>
            <w:rFonts w:ascii="Consolas" w:eastAsia="Times New Roman" w:hAnsi="Consolas" w:cs="Consolas"/>
            <w:color w:val="66D9EF"/>
            <w:sz w:val="25"/>
          </w:rPr>
          <w:t>from</w:t>
        </w:r>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'angularfire2/</w:t>
        </w:r>
        <w:proofErr w:type="spellStart"/>
        <w:r w:rsidRPr="00A4759A">
          <w:rPr>
            <w:rFonts w:ascii="Consolas" w:eastAsia="Times New Roman" w:hAnsi="Consolas" w:cs="Consolas"/>
            <w:color w:val="64DBB5"/>
            <w:sz w:val="25"/>
          </w:rPr>
          <w:t>firestore</w:t>
        </w:r>
        <w:proofErr w:type="spellEnd"/>
        <w:r w:rsidRPr="00A4759A">
          <w:rPr>
            <w:rFonts w:ascii="Consolas" w:eastAsia="Times New Roman" w:hAnsi="Consolas" w:cs="Consolas"/>
            <w:color w:val="64DBB5"/>
            <w:sz w:val="25"/>
          </w:rPr>
          <w:t>'</w:t>
        </w:r>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15" w:author="Unknown"/>
          <w:rFonts w:ascii="Consolas" w:eastAsia="Times New Roman" w:hAnsi="Consolas" w:cs="Consolas"/>
          <w:color w:val="F8F8F2"/>
          <w:sz w:val="25"/>
        </w:rPr>
      </w:pPr>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16" w:author="Unknown"/>
          <w:rFonts w:ascii="Consolas" w:eastAsia="Times New Roman" w:hAnsi="Consolas" w:cs="Consolas"/>
          <w:color w:val="F8F8F2"/>
          <w:sz w:val="25"/>
        </w:rPr>
      </w:pPr>
      <w:ins w:id="117" w:author="Unknown">
        <w:r w:rsidRPr="00A4759A">
          <w:rPr>
            <w:rFonts w:ascii="Consolas" w:eastAsia="Times New Roman" w:hAnsi="Consolas" w:cs="Consolas"/>
            <w:color w:val="708090"/>
            <w:sz w:val="25"/>
          </w:rPr>
          <w:t>// Paste in your credentials that you saved earlier</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18" w:author="Unknown"/>
          <w:rFonts w:ascii="Consolas" w:eastAsia="Times New Roman" w:hAnsi="Consolas" w:cs="Consolas"/>
          <w:color w:val="F8F8F2"/>
          <w:sz w:val="25"/>
        </w:rPr>
      </w:pPr>
      <w:proofErr w:type="spellStart"/>
      <w:ins w:id="119" w:author="Unknown">
        <w:r w:rsidRPr="00A4759A">
          <w:rPr>
            <w:rFonts w:ascii="Consolas" w:eastAsia="Times New Roman" w:hAnsi="Consolas" w:cs="Consolas"/>
            <w:color w:val="66D9EF"/>
            <w:sz w:val="25"/>
          </w:rPr>
          <w:t>var</w:t>
        </w:r>
        <w:proofErr w:type="spellEnd"/>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firebaseConfig</w:t>
        </w:r>
        <w:proofErr w:type="spellEnd"/>
        <w:r w:rsidRPr="00A4759A">
          <w:rPr>
            <w:rFonts w:ascii="Consolas" w:eastAsia="Times New Roman" w:hAnsi="Consolas" w:cs="Consolas"/>
            <w:color w:val="F8F8F2"/>
            <w:sz w:val="25"/>
          </w:rPr>
          <w:t xml:space="preserve"> =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20" w:author="Unknown"/>
          <w:rFonts w:ascii="Consolas" w:eastAsia="Times New Roman" w:hAnsi="Consolas" w:cs="Consolas"/>
          <w:color w:val="F8F8F2"/>
          <w:sz w:val="25"/>
        </w:rPr>
      </w:pPr>
      <w:ins w:id="121"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apiKey</w:t>
        </w:r>
        <w:proofErr w:type="spellEnd"/>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w:t>
        </w:r>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22" w:author="Unknown"/>
          <w:rFonts w:ascii="Consolas" w:eastAsia="Times New Roman" w:hAnsi="Consolas" w:cs="Consolas"/>
          <w:color w:val="F8F8F2"/>
          <w:sz w:val="25"/>
        </w:rPr>
      </w:pPr>
      <w:ins w:id="123"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authDomain</w:t>
        </w:r>
        <w:proofErr w:type="spellEnd"/>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w:t>
        </w:r>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24" w:author="Unknown"/>
          <w:rFonts w:ascii="Consolas" w:eastAsia="Times New Roman" w:hAnsi="Consolas" w:cs="Consolas"/>
          <w:color w:val="F8F8F2"/>
          <w:sz w:val="25"/>
        </w:rPr>
      </w:pPr>
      <w:ins w:id="125"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databaseURL</w:t>
        </w:r>
        <w:proofErr w:type="spellEnd"/>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w:t>
        </w:r>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26" w:author="Unknown"/>
          <w:rFonts w:ascii="Consolas" w:eastAsia="Times New Roman" w:hAnsi="Consolas" w:cs="Consolas"/>
          <w:color w:val="F8F8F2"/>
          <w:sz w:val="25"/>
        </w:rPr>
      </w:pPr>
      <w:ins w:id="127"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projectId</w:t>
        </w:r>
        <w:proofErr w:type="spellEnd"/>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w:t>
        </w:r>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28" w:author="Unknown"/>
          <w:rFonts w:ascii="Consolas" w:eastAsia="Times New Roman" w:hAnsi="Consolas" w:cs="Consolas"/>
          <w:color w:val="F8F8F2"/>
          <w:sz w:val="25"/>
        </w:rPr>
      </w:pPr>
      <w:ins w:id="129"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storageBucket</w:t>
        </w:r>
        <w:proofErr w:type="spellEnd"/>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w:t>
        </w:r>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30" w:author="Unknown"/>
          <w:rFonts w:ascii="Consolas" w:eastAsia="Times New Roman" w:hAnsi="Consolas" w:cs="Consolas"/>
          <w:color w:val="F8F8F2"/>
          <w:sz w:val="25"/>
        </w:rPr>
      </w:pPr>
      <w:ins w:id="131"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messagingSenderId</w:t>
        </w:r>
        <w:proofErr w:type="spellEnd"/>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32" w:author="Unknown"/>
          <w:rFonts w:ascii="Consolas" w:eastAsia="Times New Roman" w:hAnsi="Consolas" w:cs="Consolas"/>
          <w:color w:val="F8F8F2"/>
          <w:sz w:val="25"/>
        </w:rPr>
      </w:pPr>
      <w:ins w:id="133" w:author="Unknown">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34" w:author="Unknown"/>
          <w:rFonts w:ascii="Consolas" w:eastAsia="Times New Roman" w:hAnsi="Consolas" w:cs="Consolas"/>
          <w:color w:val="F8F8F2"/>
          <w:sz w:val="25"/>
        </w:rPr>
      </w:pPr>
      <w:ins w:id="135" w:author="Unknown">
        <w:r w:rsidRPr="00A4759A">
          <w:rPr>
            <w:rFonts w:ascii="Consolas" w:eastAsia="Times New Roman" w:hAnsi="Consolas" w:cs="Consolas"/>
            <w:color w:val="F8F8F2"/>
            <w:sz w:val="25"/>
          </w:rPr>
          <w:t>@</w:t>
        </w:r>
        <w:proofErr w:type="spellStart"/>
        <w:r w:rsidRPr="00A4759A">
          <w:rPr>
            <w:rFonts w:ascii="Consolas" w:eastAsia="Times New Roman" w:hAnsi="Consolas" w:cs="Consolas"/>
            <w:color w:val="00DEFF"/>
            <w:sz w:val="25"/>
          </w:rPr>
          <w:t>NgModule</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36" w:author="Unknown"/>
          <w:rFonts w:ascii="Consolas" w:eastAsia="Times New Roman" w:hAnsi="Consolas" w:cs="Consolas"/>
          <w:color w:val="F8F8F2"/>
          <w:sz w:val="25"/>
        </w:rPr>
      </w:pPr>
      <w:ins w:id="137" w:author="Unknown">
        <w:r w:rsidRPr="00A4759A">
          <w:rPr>
            <w:rFonts w:ascii="Consolas" w:eastAsia="Times New Roman" w:hAnsi="Consolas" w:cs="Consolas"/>
            <w:color w:val="F8F8F2"/>
            <w:sz w:val="25"/>
          </w:rPr>
          <w:t xml:space="preserve">  declarations: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38" w:author="Unknown"/>
          <w:rFonts w:ascii="Consolas" w:eastAsia="Times New Roman" w:hAnsi="Consolas" w:cs="Consolas"/>
          <w:color w:val="F8F8F2"/>
          <w:sz w:val="25"/>
        </w:rPr>
      </w:pPr>
      <w:ins w:id="139"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AppComponent</w:t>
        </w:r>
        <w:proofErr w:type="spellEnd"/>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40" w:author="Unknown"/>
          <w:rFonts w:ascii="Consolas" w:eastAsia="Times New Roman" w:hAnsi="Consolas" w:cs="Consolas"/>
          <w:color w:val="F8F8F2"/>
          <w:sz w:val="25"/>
        </w:rPr>
      </w:pPr>
      <w:ins w:id="141" w:author="Unknown">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42" w:author="Unknown"/>
          <w:rFonts w:ascii="Consolas" w:eastAsia="Times New Roman" w:hAnsi="Consolas" w:cs="Consolas"/>
          <w:color w:val="F8F8F2"/>
          <w:sz w:val="25"/>
        </w:rPr>
      </w:pPr>
      <w:ins w:id="143" w:author="Unknown">
        <w:r w:rsidRPr="00A4759A">
          <w:rPr>
            <w:rFonts w:ascii="Consolas" w:eastAsia="Times New Roman" w:hAnsi="Consolas" w:cs="Consolas"/>
            <w:color w:val="F8F8F2"/>
            <w:sz w:val="25"/>
          </w:rPr>
          <w:t xml:space="preserve">  imports: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44" w:author="Unknown"/>
          <w:rFonts w:ascii="Consolas" w:eastAsia="Times New Roman" w:hAnsi="Consolas" w:cs="Consolas"/>
          <w:color w:val="F8F8F2"/>
          <w:sz w:val="25"/>
        </w:rPr>
      </w:pPr>
      <w:ins w:id="145" w:author="Unknown">
        <w:r w:rsidRPr="00A4759A">
          <w:rPr>
            <w:rFonts w:ascii="Consolas" w:eastAsia="Times New Roman" w:hAnsi="Consolas" w:cs="Consolas"/>
            <w:color w:val="F8F8F2"/>
            <w:sz w:val="25"/>
          </w:rPr>
          <w:lastRenderedPageBreak/>
          <w:t xml:space="preserve">    </w:t>
        </w:r>
        <w:proofErr w:type="spellStart"/>
        <w:r w:rsidRPr="00A4759A">
          <w:rPr>
            <w:rFonts w:ascii="Consolas" w:eastAsia="Times New Roman" w:hAnsi="Consolas" w:cs="Consolas"/>
            <w:color w:val="F8F8F2"/>
            <w:sz w:val="25"/>
          </w:rPr>
          <w:t>BrowserModule</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46" w:author="Unknown"/>
          <w:rFonts w:ascii="Consolas" w:eastAsia="Times New Roman" w:hAnsi="Consolas" w:cs="Consolas"/>
          <w:color w:val="F8F8F2"/>
          <w:sz w:val="25"/>
        </w:rPr>
      </w:pPr>
      <w:ins w:id="147"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AngularFireModule.</w:t>
        </w:r>
        <w:r w:rsidRPr="00A4759A">
          <w:rPr>
            <w:rFonts w:ascii="Consolas" w:eastAsia="Times New Roman" w:hAnsi="Consolas" w:cs="Consolas"/>
            <w:color w:val="00DEFF"/>
            <w:sz w:val="25"/>
          </w:rPr>
          <w:t>initializeApp</w:t>
        </w:r>
        <w:proofErr w:type="spellEnd"/>
        <w:r w:rsidRPr="00A4759A">
          <w:rPr>
            <w:rFonts w:ascii="Consolas" w:eastAsia="Times New Roman" w:hAnsi="Consolas" w:cs="Consolas"/>
            <w:color w:val="F8F8F2"/>
            <w:sz w:val="25"/>
          </w:rPr>
          <w:t>(</w:t>
        </w:r>
        <w:proofErr w:type="spellStart"/>
        <w:r w:rsidRPr="00A4759A">
          <w:rPr>
            <w:rFonts w:ascii="Consolas" w:eastAsia="Times New Roman" w:hAnsi="Consolas" w:cs="Consolas"/>
            <w:color w:val="F8F8F2"/>
            <w:sz w:val="25"/>
          </w:rPr>
          <w:t>firebaseConfig</w:t>
        </w:r>
        <w:proofErr w:type="spellEnd"/>
        <w:r w:rsidRPr="00A4759A">
          <w:rPr>
            <w:rFonts w:ascii="Consolas" w:eastAsia="Times New Roman" w:hAnsi="Consolas" w:cs="Consolas"/>
            <w:color w:val="F8F8F2"/>
            <w:sz w:val="25"/>
          </w:rPr>
          <w:t xml:space="preserve">),  </w:t>
        </w:r>
        <w:r w:rsidRPr="00A4759A">
          <w:rPr>
            <w:rFonts w:ascii="Consolas" w:eastAsia="Times New Roman" w:hAnsi="Consolas" w:cs="Consolas"/>
            <w:color w:val="708090"/>
            <w:sz w:val="25"/>
          </w:rPr>
          <w:t>// Add this</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48" w:author="Unknown"/>
          <w:rFonts w:ascii="Consolas" w:eastAsia="Times New Roman" w:hAnsi="Consolas" w:cs="Consolas"/>
          <w:color w:val="F8F8F2"/>
          <w:sz w:val="25"/>
        </w:rPr>
      </w:pPr>
      <w:ins w:id="149"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AngularFirestoreModule</w:t>
        </w:r>
        <w:proofErr w:type="spellEnd"/>
        <w:r w:rsidRPr="00A4759A">
          <w:rPr>
            <w:rFonts w:ascii="Consolas" w:eastAsia="Times New Roman" w:hAnsi="Consolas" w:cs="Consolas"/>
            <w:color w:val="F8F8F2"/>
            <w:sz w:val="25"/>
          </w:rPr>
          <w:t xml:space="preserve">                            </w:t>
        </w:r>
        <w:r w:rsidRPr="00A4759A">
          <w:rPr>
            <w:rFonts w:ascii="Consolas" w:eastAsia="Times New Roman" w:hAnsi="Consolas" w:cs="Consolas"/>
            <w:color w:val="708090"/>
            <w:sz w:val="25"/>
          </w:rPr>
          <w:t>// And this</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50" w:author="Unknown"/>
          <w:rFonts w:ascii="Consolas" w:eastAsia="Times New Roman" w:hAnsi="Consolas" w:cs="Consolas"/>
          <w:color w:val="F8F8F2"/>
          <w:sz w:val="25"/>
        </w:rPr>
      </w:pPr>
      <w:ins w:id="151" w:author="Unknown">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52" w:author="Unknown"/>
          <w:rFonts w:ascii="Consolas" w:eastAsia="Times New Roman" w:hAnsi="Consolas" w:cs="Consolas"/>
          <w:color w:val="F8F8F2"/>
          <w:sz w:val="25"/>
        </w:rPr>
      </w:pPr>
      <w:ins w:id="153" w:author="Unknown">
        <w:r w:rsidRPr="00A4759A">
          <w:rPr>
            <w:rFonts w:ascii="Consolas" w:eastAsia="Times New Roman" w:hAnsi="Consolas" w:cs="Consolas"/>
            <w:color w:val="F8F8F2"/>
            <w:sz w:val="25"/>
          </w:rPr>
          <w:t xml:space="preserve">  providers: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54" w:author="Unknown"/>
          <w:rFonts w:ascii="Consolas" w:eastAsia="Times New Roman" w:hAnsi="Consolas" w:cs="Consolas"/>
          <w:color w:val="F8F8F2"/>
          <w:sz w:val="25"/>
        </w:rPr>
      </w:pPr>
      <w:ins w:id="155" w:author="Unknown">
        <w:r w:rsidRPr="00A4759A">
          <w:rPr>
            <w:rFonts w:ascii="Consolas" w:eastAsia="Times New Roman" w:hAnsi="Consolas" w:cs="Consolas"/>
            <w:color w:val="F8F8F2"/>
            <w:sz w:val="25"/>
          </w:rPr>
          <w:t xml:space="preserve">  bootstrap: [</w:t>
        </w:r>
        <w:proofErr w:type="spellStart"/>
        <w:r w:rsidRPr="00A4759A">
          <w:rPr>
            <w:rFonts w:ascii="Consolas" w:eastAsia="Times New Roman" w:hAnsi="Consolas" w:cs="Consolas"/>
            <w:color w:val="F8F8F2"/>
            <w:sz w:val="25"/>
          </w:rPr>
          <w:t>AppComponent</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56" w:author="Unknown"/>
          <w:rFonts w:ascii="Consolas" w:eastAsia="Times New Roman" w:hAnsi="Consolas" w:cs="Consolas"/>
          <w:color w:val="F8F8F2"/>
          <w:sz w:val="25"/>
          <w:szCs w:val="25"/>
        </w:rPr>
      </w:pPr>
      <w:ins w:id="157" w:author="Unknown">
        <w:r w:rsidRPr="00A4759A">
          <w:rPr>
            <w:rFonts w:ascii="Consolas" w:eastAsia="Times New Roman" w:hAnsi="Consolas" w:cs="Consolas"/>
            <w:color w:val="F8F8F2"/>
            <w:sz w:val="25"/>
          </w:rPr>
          <w:t>})</w:t>
        </w:r>
      </w:ins>
    </w:p>
    <w:p w:rsidR="00A4759A" w:rsidRPr="00A4759A" w:rsidRDefault="00A4759A" w:rsidP="00A4759A">
      <w:pPr>
        <w:shd w:val="clear" w:color="auto" w:fill="FFFFFF"/>
        <w:spacing w:after="100" w:afterAutospacing="1" w:line="240" w:lineRule="auto"/>
        <w:rPr>
          <w:ins w:id="158" w:author="Unknown"/>
          <w:rFonts w:ascii="Noto Sans" w:eastAsia="Times New Roman" w:hAnsi="Noto Sans" w:cs="Helvetica"/>
          <w:color w:val="222222"/>
          <w:sz w:val="25"/>
          <w:szCs w:val="25"/>
        </w:rPr>
      </w:pPr>
      <w:ins w:id="159" w:author="Unknown">
        <w:r w:rsidRPr="00A4759A">
          <w:rPr>
            <w:rFonts w:ascii="Noto Sans" w:eastAsia="Times New Roman" w:hAnsi="Noto Sans" w:cs="Helvetica"/>
            <w:color w:val="222222"/>
            <w:sz w:val="25"/>
            <w:szCs w:val="25"/>
          </w:rPr>
          <w:t> Next, head over to the </w:t>
        </w:r>
        <w:proofErr w:type="spellStart"/>
        <w:r w:rsidRPr="00A4759A">
          <w:rPr>
            <w:rFonts w:ascii="Noto Sans" w:eastAsia="Times New Roman" w:hAnsi="Noto Sans" w:cs="Helvetica"/>
            <w:b/>
            <w:bCs/>
            <w:color w:val="00AD7D"/>
            <w:sz w:val="25"/>
          </w:rPr>
          <w:t>app.component.ts</w:t>
        </w:r>
        <w:proofErr w:type="spellEnd"/>
        <w:r w:rsidRPr="00A4759A">
          <w:rPr>
            <w:rFonts w:ascii="Noto Sans" w:eastAsia="Times New Roman" w:hAnsi="Noto Sans" w:cs="Helvetica"/>
            <w:color w:val="222222"/>
            <w:sz w:val="25"/>
            <w:szCs w:val="25"/>
          </w:rPr>
          <w:t> file located in the same folder, and add the following 3 import lines:</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60" w:author="Unknown"/>
          <w:rFonts w:ascii="Consolas" w:eastAsia="Times New Roman" w:hAnsi="Consolas" w:cs="Consolas"/>
          <w:color w:val="F8F8F2"/>
          <w:sz w:val="25"/>
        </w:rPr>
      </w:pPr>
      <w:ins w:id="161" w:author="Unknown">
        <w:r w:rsidRPr="00A4759A">
          <w:rPr>
            <w:rFonts w:ascii="Consolas" w:eastAsia="Times New Roman" w:hAnsi="Consolas" w:cs="Consolas"/>
            <w:color w:val="708090"/>
            <w:sz w:val="25"/>
          </w:rPr>
          <w:t>// (Standard component import up here)</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62" w:author="Unknown"/>
          <w:rFonts w:ascii="Consolas" w:eastAsia="Times New Roman" w:hAnsi="Consolas" w:cs="Consolas"/>
          <w:color w:val="F8F8F2"/>
          <w:sz w:val="25"/>
        </w:rPr>
      </w:pPr>
      <w:ins w:id="163" w:author="Unknown">
        <w:r w:rsidRPr="00A4759A">
          <w:rPr>
            <w:rFonts w:ascii="Consolas" w:eastAsia="Times New Roman" w:hAnsi="Consolas" w:cs="Consolas"/>
            <w:color w:val="66D9EF"/>
            <w:sz w:val="25"/>
          </w:rPr>
          <w:t>import</w:t>
        </w:r>
        <w:r w:rsidRPr="00A4759A">
          <w:rPr>
            <w:rFonts w:ascii="Consolas" w:eastAsia="Times New Roman" w:hAnsi="Consolas" w:cs="Consolas"/>
            <w:color w:val="F8F8F2"/>
            <w:sz w:val="25"/>
          </w:rPr>
          <w:t xml:space="preserve"> { </w:t>
        </w:r>
        <w:proofErr w:type="spellStart"/>
        <w:r w:rsidRPr="00A4759A">
          <w:rPr>
            <w:rFonts w:ascii="Consolas" w:eastAsia="Times New Roman" w:hAnsi="Consolas" w:cs="Consolas"/>
            <w:color w:val="F8F8F2"/>
            <w:sz w:val="25"/>
          </w:rPr>
          <w:t>AngularFirestore</w:t>
        </w:r>
        <w:proofErr w:type="spellEnd"/>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AngularFirestoreCollection</w:t>
        </w:r>
        <w:proofErr w:type="spellEnd"/>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AngularFirestoreDocument</w:t>
        </w:r>
        <w:proofErr w:type="spellEnd"/>
        <w:r w:rsidRPr="00A4759A">
          <w:rPr>
            <w:rFonts w:ascii="Consolas" w:eastAsia="Times New Roman" w:hAnsi="Consolas" w:cs="Consolas"/>
            <w:color w:val="F8F8F2"/>
            <w:sz w:val="25"/>
          </w:rPr>
          <w:t xml:space="preserve"> } </w:t>
        </w:r>
        <w:r w:rsidRPr="00A4759A">
          <w:rPr>
            <w:rFonts w:ascii="Consolas" w:eastAsia="Times New Roman" w:hAnsi="Consolas" w:cs="Consolas"/>
            <w:color w:val="66D9EF"/>
            <w:sz w:val="25"/>
          </w:rPr>
          <w:t>from</w:t>
        </w:r>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'angularfire2/</w:t>
        </w:r>
        <w:proofErr w:type="spellStart"/>
        <w:r w:rsidRPr="00A4759A">
          <w:rPr>
            <w:rFonts w:ascii="Consolas" w:eastAsia="Times New Roman" w:hAnsi="Consolas" w:cs="Consolas"/>
            <w:color w:val="64DBB5"/>
            <w:sz w:val="25"/>
          </w:rPr>
          <w:t>firestore</w:t>
        </w:r>
        <w:proofErr w:type="spellEnd"/>
        <w:r w:rsidRPr="00A4759A">
          <w:rPr>
            <w:rFonts w:ascii="Consolas" w:eastAsia="Times New Roman" w:hAnsi="Consolas" w:cs="Consolas"/>
            <w:color w:val="64DBB5"/>
            <w:sz w:val="25"/>
          </w:rPr>
          <w:t>'</w:t>
        </w:r>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64" w:author="Unknown"/>
          <w:rFonts w:ascii="Consolas" w:eastAsia="Times New Roman" w:hAnsi="Consolas" w:cs="Consolas"/>
          <w:color w:val="F8F8F2"/>
          <w:sz w:val="25"/>
        </w:rPr>
      </w:pPr>
      <w:ins w:id="165" w:author="Unknown">
        <w:r w:rsidRPr="00A4759A">
          <w:rPr>
            <w:rFonts w:ascii="Consolas" w:eastAsia="Times New Roman" w:hAnsi="Consolas" w:cs="Consolas"/>
            <w:color w:val="66D9EF"/>
            <w:sz w:val="25"/>
          </w:rPr>
          <w:t>import</w:t>
        </w:r>
        <w:r w:rsidRPr="00A4759A">
          <w:rPr>
            <w:rFonts w:ascii="Consolas" w:eastAsia="Times New Roman" w:hAnsi="Consolas" w:cs="Consolas"/>
            <w:color w:val="F8F8F2"/>
            <w:sz w:val="25"/>
          </w:rPr>
          <w:t xml:space="preserve"> { Observable } </w:t>
        </w:r>
        <w:r w:rsidRPr="00A4759A">
          <w:rPr>
            <w:rFonts w:ascii="Consolas" w:eastAsia="Times New Roman" w:hAnsi="Consolas" w:cs="Consolas"/>
            <w:color w:val="66D9EF"/>
            <w:sz w:val="25"/>
          </w:rPr>
          <w:t>from</w:t>
        </w:r>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w:t>
        </w:r>
        <w:proofErr w:type="spellStart"/>
        <w:r w:rsidRPr="00A4759A">
          <w:rPr>
            <w:rFonts w:ascii="Consolas" w:eastAsia="Times New Roman" w:hAnsi="Consolas" w:cs="Consolas"/>
            <w:color w:val="64DBB5"/>
            <w:sz w:val="25"/>
          </w:rPr>
          <w:t>rxjs</w:t>
        </w:r>
        <w:proofErr w:type="spellEnd"/>
        <w:r w:rsidRPr="00A4759A">
          <w:rPr>
            <w:rFonts w:ascii="Consolas" w:eastAsia="Times New Roman" w:hAnsi="Consolas" w:cs="Consolas"/>
            <w:color w:val="64DBB5"/>
            <w:sz w:val="25"/>
          </w:rPr>
          <w:t>/Observable'</w:t>
        </w:r>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66" w:author="Unknown"/>
          <w:rFonts w:ascii="Consolas" w:eastAsia="Times New Roman" w:hAnsi="Consolas" w:cs="Consolas"/>
          <w:color w:val="F8F8F2"/>
          <w:sz w:val="25"/>
          <w:szCs w:val="25"/>
        </w:rPr>
      </w:pPr>
      <w:ins w:id="167" w:author="Unknown">
        <w:r w:rsidRPr="00A4759A">
          <w:rPr>
            <w:rFonts w:ascii="Consolas" w:eastAsia="Times New Roman" w:hAnsi="Consolas" w:cs="Consolas"/>
            <w:color w:val="66D9EF"/>
            <w:sz w:val="25"/>
          </w:rPr>
          <w:t>import</w:t>
        </w:r>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w:t>
        </w:r>
        <w:proofErr w:type="spellStart"/>
        <w:r w:rsidRPr="00A4759A">
          <w:rPr>
            <w:rFonts w:ascii="Consolas" w:eastAsia="Times New Roman" w:hAnsi="Consolas" w:cs="Consolas"/>
            <w:color w:val="64DBB5"/>
            <w:sz w:val="25"/>
          </w:rPr>
          <w:t>rxjs</w:t>
        </w:r>
        <w:proofErr w:type="spellEnd"/>
        <w:r w:rsidRPr="00A4759A">
          <w:rPr>
            <w:rFonts w:ascii="Consolas" w:eastAsia="Times New Roman" w:hAnsi="Consolas" w:cs="Consolas"/>
            <w:color w:val="64DBB5"/>
            <w:sz w:val="25"/>
          </w:rPr>
          <w:t>/add/operator/map'</w:t>
        </w:r>
        <w:r w:rsidRPr="00A4759A">
          <w:rPr>
            <w:rFonts w:ascii="Consolas" w:eastAsia="Times New Roman" w:hAnsi="Consolas" w:cs="Consolas"/>
            <w:color w:val="F8F8F2"/>
            <w:sz w:val="25"/>
          </w:rPr>
          <w:t>;</w:t>
        </w:r>
      </w:ins>
    </w:p>
    <w:p w:rsidR="00A4759A" w:rsidRPr="00A4759A" w:rsidRDefault="00A4759A" w:rsidP="00A4759A">
      <w:pPr>
        <w:shd w:val="clear" w:color="auto" w:fill="FFFFFF"/>
        <w:spacing w:after="100" w:afterAutospacing="1" w:line="240" w:lineRule="auto"/>
        <w:rPr>
          <w:ins w:id="168" w:author="Unknown"/>
          <w:rFonts w:ascii="Noto Sans" w:eastAsia="Times New Roman" w:hAnsi="Noto Sans" w:cs="Helvetica"/>
          <w:color w:val="222222"/>
          <w:sz w:val="25"/>
          <w:szCs w:val="25"/>
        </w:rPr>
      </w:pPr>
      <w:ins w:id="169" w:author="Unknown">
        <w:r w:rsidRPr="00A4759A">
          <w:rPr>
            <w:rFonts w:ascii="Noto Sans" w:eastAsia="Times New Roman" w:hAnsi="Noto Sans" w:cs="Helvetica"/>
            <w:color w:val="222222"/>
            <w:sz w:val="25"/>
            <w:szCs w:val="25"/>
          </w:rPr>
          <w:t xml:space="preserve">Further down this file, in the class section, add the following, which will create an instance of </w:t>
        </w:r>
        <w:proofErr w:type="spellStart"/>
        <w:r w:rsidRPr="00A4759A">
          <w:rPr>
            <w:rFonts w:ascii="Noto Sans" w:eastAsia="Times New Roman" w:hAnsi="Noto Sans" w:cs="Helvetica"/>
            <w:color w:val="222222"/>
            <w:sz w:val="25"/>
            <w:szCs w:val="25"/>
          </w:rPr>
          <w:t>AngularFirestore</w:t>
        </w:r>
        <w:proofErr w:type="spellEnd"/>
        <w:r w:rsidRPr="00A4759A">
          <w:rPr>
            <w:rFonts w:ascii="Noto Sans" w:eastAsia="Times New Roman" w:hAnsi="Noto Sans" w:cs="Helvetica"/>
            <w:color w:val="222222"/>
            <w:sz w:val="25"/>
            <w:szCs w:val="25"/>
          </w:rPr>
          <w:t xml:space="preserve"> through DI (Dependency Injection):</w:t>
        </w:r>
      </w:ins>
    </w:p>
    <w:p w:rsidR="00A4759A" w:rsidRPr="00A4759A" w:rsidRDefault="00A4759A" w:rsidP="00B2334F">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70" w:author="Unknown"/>
          <w:rFonts w:ascii="Consolas" w:eastAsia="Times New Roman" w:hAnsi="Consolas" w:cs="Consolas"/>
          <w:color w:val="F8F8F2"/>
          <w:sz w:val="25"/>
        </w:rPr>
      </w:pPr>
      <w:ins w:id="171" w:author="Unknown">
        <w:r w:rsidRPr="00A4759A">
          <w:rPr>
            <w:rFonts w:ascii="Consolas" w:eastAsia="Times New Roman" w:hAnsi="Consolas" w:cs="Consolas"/>
            <w:color w:val="66D9EF"/>
            <w:sz w:val="25"/>
          </w:rPr>
          <w:t>export</w:t>
        </w:r>
        <w:r w:rsidRPr="00A4759A">
          <w:rPr>
            <w:rFonts w:ascii="Consolas" w:eastAsia="Times New Roman" w:hAnsi="Consolas" w:cs="Consolas"/>
            <w:color w:val="F8F8F2"/>
            <w:sz w:val="25"/>
          </w:rPr>
          <w:t xml:space="preserve"> </w:t>
        </w:r>
        <w:r w:rsidRPr="00A4759A">
          <w:rPr>
            <w:rFonts w:ascii="Consolas" w:eastAsia="Times New Roman" w:hAnsi="Consolas" w:cs="Consolas"/>
            <w:color w:val="66D9EF"/>
            <w:sz w:val="25"/>
          </w:rPr>
          <w:t>class</w:t>
        </w:r>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AppComponent</w:t>
        </w:r>
        <w:proofErr w:type="spellEnd"/>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72" w:author="Unknown"/>
          <w:rFonts w:ascii="Consolas" w:eastAsia="Times New Roman" w:hAnsi="Consolas" w:cs="Consolas"/>
          <w:color w:val="F8F8F2"/>
          <w:sz w:val="25"/>
        </w:rPr>
      </w:pPr>
      <w:ins w:id="173"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00DEFF"/>
            <w:sz w:val="25"/>
          </w:rPr>
          <w:t>constructor</w:t>
        </w:r>
        <w:r w:rsidRPr="00A4759A">
          <w:rPr>
            <w:rFonts w:ascii="Consolas" w:eastAsia="Times New Roman" w:hAnsi="Consolas" w:cs="Consolas"/>
            <w:color w:val="F8F8F2"/>
            <w:sz w:val="25"/>
          </w:rPr>
          <w:t>(</w:t>
        </w:r>
        <w:r w:rsidRPr="00A4759A">
          <w:rPr>
            <w:rFonts w:ascii="Consolas" w:eastAsia="Times New Roman" w:hAnsi="Consolas" w:cs="Consolas"/>
            <w:color w:val="66D9EF"/>
            <w:sz w:val="25"/>
          </w:rPr>
          <w:t>private</w:t>
        </w:r>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afs</w:t>
        </w:r>
        <w:proofErr w:type="spellEnd"/>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AngularFirestore</w:t>
        </w:r>
        <w:proofErr w:type="spellEnd"/>
        <w:r w:rsidRPr="00A4759A">
          <w:rPr>
            <w:rFonts w:ascii="Consolas" w:eastAsia="Times New Roman" w:hAnsi="Consolas" w:cs="Consolas"/>
            <w:color w:val="F8F8F2"/>
            <w:sz w:val="25"/>
          </w:rPr>
          <w:t>)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74" w:author="Unknown"/>
          <w:rFonts w:ascii="Consolas" w:eastAsia="Times New Roman" w:hAnsi="Consolas" w:cs="Consolas"/>
          <w:color w:val="F8F8F2"/>
          <w:sz w:val="25"/>
        </w:rPr>
      </w:pPr>
      <w:ins w:id="175" w:author="Unknown">
        <w:r w:rsidRPr="00A4759A">
          <w:rPr>
            <w:rFonts w:ascii="Consolas" w:eastAsia="Times New Roman" w:hAnsi="Consolas" w:cs="Consolas"/>
            <w:color w:val="F8F8F2"/>
            <w:sz w:val="25"/>
          </w:rPr>
          <w:lastRenderedPageBreak/>
          <w:t xml:space="preserve">  </w:t>
        </w:r>
        <w:proofErr w:type="spellStart"/>
        <w:r w:rsidRPr="00A4759A">
          <w:rPr>
            <w:rFonts w:ascii="Consolas" w:eastAsia="Times New Roman" w:hAnsi="Consolas" w:cs="Consolas"/>
            <w:color w:val="00DEFF"/>
            <w:sz w:val="25"/>
          </w:rPr>
          <w:t>ngOnInit</w:t>
        </w:r>
        <w:proofErr w:type="spellEnd"/>
        <w:r w:rsidRPr="00A4759A">
          <w:rPr>
            <w:rFonts w:ascii="Consolas" w:eastAsia="Times New Roman" w:hAnsi="Consolas" w:cs="Consolas"/>
            <w:color w:val="F8F8F2"/>
            <w:sz w:val="25"/>
          </w:rPr>
          <w:t>() {</w:t>
        </w:r>
      </w:ins>
    </w:p>
    <w:p w:rsidR="00B2334F"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rFonts w:ascii="Consolas" w:eastAsia="Times New Roman" w:hAnsi="Consolas" w:cs="Consolas"/>
          <w:color w:val="F8F8F2"/>
          <w:sz w:val="25"/>
        </w:rPr>
      </w:pPr>
      <w:ins w:id="176" w:author="Unknown">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77" w:author="Unknown"/>
          <w:rFonts w:ascii="Consolas" w:eastAsia="Times New Roman" w:hAnsi="Consolas" w:cs="Consolas"/>
          <w:color w:val="F8F8F2"/>
          <w:sz w:val="25"/>
          <w:szCs w:val="25"/>
        </w:rPr>
      </w:pPr>
      <w:ins w:id="178" w:author="Unknown">
        <w:r w:rsidRPr="00A4759A">
          <w:rPr>
            <w:rFonts w:ascii="Consolas" w:eastAsia="Times New Roman" w:hAnsi="Consolas" w:cs="Consolas"/>
            <w:color w:val="F8F8F2"/>
            <w:sz w:val="25"/>
          </w:rPr>
          <w:t>}</w:t>
        </w:r>
      </w:ins>
    </w:p>
    <w:p w:rsidR="00A4759A" w:rsidRPr="00A4759A" w:rsidRDefault="00A4759A" w:rsidP="00A4759A">
      <w:pPr>
        <w:shd w:val="clear" w:color="auto" w:fill="FFFFFF"/>
        <w:spacing w:after="100" w:afterAutospacing="1" w:line="240" w:lineRule="auto"/>
        <w:rPr>
          <w:ins w:id="179" w:author="Unknown"/>
          <w:rFonts w:ascii="Noto Sans" w:eastAsia="Times New Roman" w:hAnsi="Noto Sans" w:cs="Helvetica"/>
          <w:color w:val="222222"/>
          <w:sz w:val="25"/>
          <w:szCs w:val="25"/>
        </w:rPr>
      </w:pPr>
      <w:ins w:id="180" w:author="Unknown">
        <w:r w:rsidRPr="00A4759A">
          <w:rPr>
            <w:rFonts w:ascii="Noto Sans" w:eastAsia="Times New Roman" w:hAnsi="Noto Sans" w:cs="Helvetica"/>
            <w:color w:val="222222"/>
            <w:sz w:val="25"/>
            <w:szCs w:val="25"/>
          </w:rPr>
          <w:t>Now, we're ready to rock!</w:t>
        </w:r>
      </w:ins>
    </w:p>
    <w:p w:rsidR="00A4759A" w:rsidRPr="00A4759A" w:rsidRDefault="00A4759A" w:rsidP="00A4759A">
      <w:pPr>
        <w:shd w:val="clear" w:color="auto" w:fill="FFFFFF"/>
        <w:spacing w:before="100" w:beforeAutospacing="1" w:after="100" w:afterAutospacing="1" w:line="240" w:lineRule="auto"/>
        <w:outlineLvl w:val="1"/>
        <w:rPr>
          <w:ins w:id="181" w:author="Unknown"/>
          <w:rFonts w:ascii="Noto Sans" w:eastAsia="Times New Roman" w:hAnsi="Noto Sans" w:cs="Helvetica"/>
          <w:b/>
          <w:bCs/>
          <w:color w:val="222222"/>
          <w:sz w:val="50"/>
          <w:szCs w:val="50"/>
        </w:rPr>
      </w:pPr>
      <w:ins w:id="182" w:author="Unknown">
        <w:r w:rsidRPr="00A4759A">
          <w:rPr>
            <w:rFonts w:ascii="Noto Sans" w:eastAsia="Times New Roman" w:hAnsi="Noto Sans" w:cs="Helvetica"/>
            <w:b/>
            <w:bCs/>
            <w:color w:val="222222"/>
            <w:sz w:val="50"/>
            <w:szCs w:val="50"/>
          </w:rPr>
          <w:t>Retrieving a Collection</w:t>
        </w:r>
      </w:ins>
    </w:p>
    <w:p w:rsidR="00A4759A" w:rsidRPr="00A4759A" w:rsidRDefault="00A4759A" w:rsidP="00A4759A">
      <w:pPr>
        <w:shd w:val="clear" w:color="auto" w:fill="FFFFFF"/>
        <w:spacing w:after="100" w:afterAutospacing="1" w:line="240" w:lineRule="auto"/>
        <w:rPr>
          <w:ins w:id="183" w:author="Unknown"/>
          <w:rFonts w:ascii="Noto Sans" w:eastAsia="Times New Roman" w:hAnsi="Noto Sans" w:cs="Helvetica"/>
          <w:color w:val="222222"/>
          <w:sz w:val="25"/>
          <w:szCs w:val="25"/>
        </w:rPr>
      </w:pPr>
      <w:ins w:id="184" w:author="Unknown">
        <w:r w:rsidRPr="00A4759A">
          <w:rPr>
            <w:rFonts w:ascii="Noto Sans" w:eastAsia="Times New Roman" w:hAnsi="Noto Sans" w:cs="Helvetica"/>
            <w:color w:val="222222"/>
            <w:sz w:val="25"/>
            <w:szCs w:val="25"/>
          </w:rPr>
          <w:t>If you were paying attention, you noticed we imported </w:t>
        </w:r>
        <w:r w:rsidRPr="00A4759A">
          <w:rPr>
            <w:rFonts w:ascii="Noto Sans" w:eastAsia="Times New Roman" w:hAnsi="Noto Sans" w:cs="Helvetica"/>
            <w:b/>
            <w:bCs/>
            <w:color w:val="00AD7D"/>
            <w:sz w:val="25"/>
          </w:rPr>
          <w:t>AngularFirestoreCollection</w:t>
        </w:r>
        <w:r w:rsidRPr="00A4759A">
          <w:rPr>
            <w:rFonts w:ascii="Noto Sans" w:eastAsia="Times New Roman" w:hAnsi="Noto Sans" w:cs="Helvetica"/>
            <w:color w:val="222222"/>
            <w:sz w:val="25"/>
            <w:szCs w:val="25"/>
          </w:rPr>
          <w:t> and </w:t>
        </w:r>
        <w:r w:rsidRPr="00A4759A">
          <w:rPr>
            <w:rFonts w:ascii="Noto Sans" w:eastAsia="Times New Roman" w:hAnsi="Noto Sans" w:cs="Helvetica"/>
            <w:b/>
            <w:bCs/>
            <w:color w:val="00AD7D"/>
            <w:sz w:val="25"/>
          </w:rPr>
          <w:t>AngularFirestoreDocument</w:t>
        </w:r>
        <w:r w:rsidRPr="00A4759A">
          <w:rPr>
            <w:rFonts w:ascii="Noto Sans" w:eastAsia="Times New Roman" w:hAnsi="Noto Sans" w:cs="Helvetica"/>
            <w:color w:val="222222"/>
            <w:sz w:val="25"/>
            <w:szCs w:val="25"/>
          </w:rPr>
          <w:t>.</w:t>
        </w:r>
      </w:ins>
    </w:p>
    <w:p w:rsidR="00A4759A" w:rsidRPr="00A4759A" w:rsidRDefault="00A4759A" w:rsidP="00A4759A">
      <w:pPr>
        <w:shd w:val="clear" w:color="auto" w:fill="FFFFFF"/>
        <w:spacing w:after="100" w:afterAutospacing="1" w:line="240" w:lineRule="auto"/>
        <w:rPr>
          <w:ins w:id="185" w:author="Unknown"/>
          <w:rFonts w:ascii="Noto Sans" w:eastAsia="Times New Roman" w:hAnsi="Noto Sans" w:cs="Helvetica"/>
          <w:color w:val="222222"/>
          <w:sz w:val="25"/>
          <w:szCs w:val="25"/>
        </w:rPr>
      </w:pPr>
      <w:ins w:id="186" w:author="Unknown">
        <w:r w:rsidRPr="00A4759A">
          <w:rPr>
            <w:rFonts w:ascii="Noto Sans" w:eastAsia="Times New Roman" w:hAnsi="Noto Sans" w:cs="Helvetica"/>
            <w:color w:val="222222"/>
            <w:sz w:val="25"/>
            <w:szCs w:val="25"/>
          </w:rPr>
          <w:t>We use these to interact with either the collections, which store a bunch of documents, or to retrieve specific documents. Let's focus on retrieving a specific collection.</w:t>
        </w:r>
      </w:ins>
    </w:p>
    <w:p w:rsidR="00A4759A" w:rsidRDefault="00A4759A" w:rsidP="00A4759A">
      <w:pPr>
        <w:shd w:val="clear" w:color="auto" w:fill="FFFFFF"/>
        <w:spacing w:after="100" w:afterAutospacing="1" w:line="240" w:lineRule="auto"/>
        <w:rPr>
          <w:rFonts w:ascii="Noto Sans" w:eastAsia="Times New Roman" w:hAnsi="Noto Sans" w:cs="Helvetica"/>
          <w:color w:val="222222"/>
          <w:sz w:val="25"/>
          <w:szCs w:val="25"/>
        </w:rPr>
      </w:pPr>
      <w:ins w:id="187" w:author="Unknown">
        <w:r w:rsidRPr="00A4759A">
          <w:rPr>
            <w:rFonts w:ascii="Noto Sans" w:eastAsia="Times New Roman" w:hAnsi="Noto Sans" w:cs="Helvetica"/>
            <w:color w:val="222222"/>
            <w:sz w:val="25"/>
            <w:szCs w:val="25"/>
          </w:rPr>
          <w:t>First, we're going to define an Interface, which will help us define the structure of the data associated with our posts collection:</w:t>
        </w:r>
      </w:ins>
    </w:p>
    <w:p w:rsidR="00B2334F" w:rsidRPr="00A4759A" w:rsidRDefault="00B2334F" w:rsidP="00A4759A">
      <w:pPr>
        <w:shd w:val="clear" w:color="auto" w:fill="FFFFFF"/>
        <w:spacing w:after="100" w:afterAutospacing="1" w:line="240" w:lineRule="auto"/>
        <w:rPr>
          <w:ins w:id="188" w:author="Unknown"/>
          <w:rFonts w:ascii="Noto Sans" w:eastAsia="Times New Roman" w:hAnsi="Noto Sans" w:cs="Helvetica"/>
          <w:color w:val="222222"/>
          <w:sz w:val="25"/>
          <w:szCs w:val="25"/>
        </w:rPr>
      </w:pPr>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89" w:author="Unknown"/>
          <w:rFonts w:ascii="Consolas" w:eastAsia="Times New Roman" w:hAnsi="Consolas" w:cs="Consolas"/>
          <w:color w:val="F8F8F2"/>
          <w:sz w:val="25"/>
        </w:rPr>
      </w:pPr>
      <w:ins w:id="190" w:author="Unknown">
        <w:r w:rsidRPr="00A4759A">
          <w:rPr>
            <w:rFonts w:ascii="Consolas" w:eastAsia="Times New Roman" w:hAnsi="Consolas" w:cs="Consolas"/>
            <w:color w:val="708090"/>
            <w:sz w:val="25"/>
          </w:rPr>
          <w:t>// Imports up here..</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91" w:author="Unknown"/>
          <w:rFonts w:ascii="Consolas" w:eastAsia="Times New Roman" w:hAnsi="Consolas" w:cs="Consolas"/>
          <w:color w:val="F8F8F2"/>
          <w:sz w:val="25"/>
        </w:rPr>
      </w:pPr>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92" w:author="Unknown"/>
          <w:rFonts w:ascii="Consolas" w:eastAsia="Times New Roman" w:hAnsi="Consolas" w:cs="Consolas"/>
          <w:color w:val="F8F8F2"/>
          <w:sz w:val="25"/>
        </w:rPr>
      </w:pPr>
      <w:ins w:id="193" w:author="Unknown">
        <w:r w:rsidRPr="00A4759A">
          <w:rPr>
            <w:rFonts w:ascii="Consolas" w:eastAsia="Times New Roman" w:hAnsi="Consolas" w:cs="Consolas"/>
            <w:color w:val="66D9EF"/>
            <w:sz w:val="25"/>
          </w:rPr>
          <w:t>interface</w:t>
        </w:r>
        <w:r w:rsidRPr="00A4759A">
          <w:rPr>
            <w:rFonts w:ascii="Consolas" w:eastAsia="Times New Roman" w:hAnsi="Consolas" w:cs="Consolas"/>
            <w:color w:val="F8F8F2"/>
            <w:sz w:val="25"/>
          </w:rPr>
          <w:t xml:space="preserve"> Post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94" w:author="Unknown"/>
          <w:rFonts w:ascii="Consolas" w:eastAsia="Times New Roman" w:hAnsi="Consolas" w:cs="Consolas"/>
          <w:color w:val="F8F8F2"/>
          <w:sz w:val="25"/>
        </w:rPr>
      </w:pPr>
      <w:ins w:id="195" w:author="Unknown">
        <w:r w:rsidRPr="00A4759A">
          <w:rPr>
            <w:rFonts w:ascii="Consolas" w:eastAsia="Times New Roman" w:hAnsi="Consolas" w:cs="Consolas"/>
            <w:color w:val="F8F8F2"/>
            <w:sz w:val="25"/>
          </w:rPr>
          <w:t xml:space="preserve">  title: string;</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96" w:author="Unknown"/>
          <w:rFonts w:ascii="Consolas" w:eastAsia="Times New Roman" w:hAnsi="Consolas" w:cs="Consolas"/>
          <w:color w:val="F8F8F2"/>
          <w:sz w:val="25"/>
        </w:rPr>
      </w:pPr>
      <w:ins w:id="197" w:author="Unknown">
        <w:r w:rsidRPr="00A4759A">
          <w:rPr>
            <w:rFonts w:ascii="Consolas" w:eastAsia="Times New Roman" w:hAnsi="Consolas" w:cs="Consolas"/>
            <w:color w:val="F8F8F2"/>
            <w:sz w:val="25"/>
          </w:rPr>
          <w:t xml:space="preserve">  content: string;</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198" w:author="Unknown"/>
          <w:rFonts w:ascii="Consolas" w:eastAsia="Times New Roman" w:hAnsi="Consolas" w:cs="Consolas"/>
          <w:color w:val="F8F8F2"/>
          <w:sz w:val="25"/>
        </w:rPr>
      </w:pPr>
      <w:ins w:id="199" w:author="Unknown">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00" w:author="Unknown"/>
          <w:rFonts w:ascii="Consolas" w:eastAsia="Times New Roman" w:hAnsi="Consolas" w:cs="Consolas"/>
          <w:color w:val="F8F8F2"/>
          <w:sz w:val="25"/>
          <w:szCs w:val="25"/>
        </w:rPr>
      </w:pPr>
      <w:ins w:id="201" w:author="Unknown">
        <w:r w:rsidRPr="00A4759A">
          <w:rPr>
            <w:rFonts w:ascii="Consolas" w:eastAsia="Times New Roman" w:hAnsi="Consolas" w:cs="Consolas"/>
            <w:color w:val="708090"/>
            <w:sz w:val="25"/>
          </w:rPr>
          <w:t>// @Component Decorator here..</w:t>
        </w:r>
      </w:ins>
    </w:p>
    <w:p w:rsidR="00A4759A" w:rsidRPr="00A4759A" w:rsidRDefault="00A4759A" w:rsidP="00A4759A">
      <w:pPr>
        <w:shd w:val="clear" w:color="auto" w:fill="FFFFFF"/>
        <w:spacing w:after="100" w:afterAutospacing="1" w:line="240" w:lineRule="auto"/>
        <w:rPr>
          <w:ins w:id="202" w:author="Unknown"/>
          <w:rFonts w:ascii="Noto Sans" w:eastAsia="Times New Roman" w:hAnsi="Noto Sans" w:cs="Helvetica"/>
          <w:color w:val="222222"/>
          <w:sz w:val="25"/>
          <w:szCs w:val="25"/>
        </w:rPr>
      </w:pPr>
      <w:ins w:id="203" w:author="Unknown">
        <w:r w:rsidRPr="00A4759A">
          <w:rPr>
            <w:rFonts w:ascii="Noto Sans" w:eastAsia="Times New Roman" w:hAnsi="Noto Sans" w:cs="Helvetica"/>
            <w:color w:val="222222"/>
            <w:sz w:val="25"/>
            <w:szCs w:val="25"/>
          </w:rPr>
          <w:lastRenderedPageBreak/>
          <w:t>In the class, add the following:</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04" w:author="Unknown"/>
          <w:rFonts w:ascii="Consolas" w:eastAsia="Times New Roman" w:hAnsi="Consolas" w:cs="Consolas"/>
          <w:color w:val="F8F8F2"/>
          <w:sz w:val="25"/>
        </w:rPr>
      </w:pPr>
      <w:ins w:id="205" w:author="Unknown">
        <w:r w:rsidRPr="00A4759A">
          <w:rPr>
            <w:rFonts w:ascii="Consolas" w:eastAsia="Times New Roman" w:hAnsi="Consolas" w:cs="Consolas"/>
            <w:color w:val="66D9EF"/>
            <w:sz w:val="25"/>
          </w:rPr>
          <w:t>export</w:t>
        </w:r>
        <w:r w:rsidRPr="00A4759A">
          <w:rPr>
            <w:rFonts w:ascii="Consolas" w:eastAsia="Times New Roman" w:hAnsi="Consolas" w:cs="Consolas"/>
            <w:color w:val="F8F8F2"/>
            <w:sz w:val="25"/>
          </w:rPr>
          <w:t xml:space="preserve"> </w:t>
        </w:r>
        <w:r w:rsidRPr="00A4759A">
          <w:rPr>
            <w:rFonts w:ascii="Consolas" w:eastAsia="Times New Roman" w:hAnsi="Consolas" w:cs="Consolas"/>
            <w:color w:val="66D9EF"/>
            <w:sz w:val="25"/>
          </w:rPr>
          <w:t>class</w:t>
        </w:r>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AppComponent</w:t>
        </w:r>
        <w:proofErr w:type="spellEnd"/>
        <w:r w:rsidRPr="00A4759A">
          <w:rPr>
            <w:rFonts w:ascii="Consolas" w:eastAsia="Times New Roman" w:hAnsi="Consolas" w:cs="Consolas"/>
            <w:color w:val="F8F8F2"/>
            <w:sz w:val="25"/>
          </w:rPr>
          <w:t xml:space="preserve"> {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06" w:author="Unknown"/>
          <w:rFonts w:ascii="Consolas" w:eastAsia="Times New Roman" w:hAnsi="Consolas" w:cs="Consolas"/>
          <w:color w:val="F8F8F2"/>
          <w:sz w:val="25"/>
        </w:rPr>
      </w:pPr>
      <w:ins w:id="207"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postsCol</w:t>
        </w:r>
        <w:proofErr w:type="spellEnd"/>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AngularFirestoreCollection</w:t>
        </w:r>
        <w:proofErr w:type="spellEnd"/>
        <w:r w:rsidRPr="00A4759A">
          <w:rPr>
            <w:rFonts w:ascii="Consolas" w:eastAsia="Times New Roman" w:hAnsi="Consolas" w:cs="Consolas"/>
            <w:color w:val="F8F8F2"/>
            <w:sz w:val="25"/>
          </w:rPr>
          <w:t>&lt;Post&gt;;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08" w:author="Unknown"/>
          <w:rFonts w:ascii="Consolas" w:eastAsia="Times New Roman" w:hAnsi="Consolas" w:cs="Consolas"/>
          <w:color w:val="F8F8F2"/>
          <w:sz w:val="25"/>
        </w:rPr>
      </w:pPr>
      <w:ins w:id="209" w:author="Unknown">
        <w:r w:rsidRPr="00A4759A">
          <w:rPr>
            <w:rFonts w:ascii="Consolas" w:eastAsia="Times New Roman" w:hAnsi="Consolas" w:cs="Consolas"/>
            <w:color w:val="F8F8F2"/>
            <w:sz w:val="25"/>
          </w:rPr>
          <w:t xml:space="preserve">  posts: Observable&lt;Post[]&gt;;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10" w:author="Unknown"/>
          <w:rFonts w:ascii="Consolas" w:eastAsia="Times New Roman" w:hAnsi="Consolas" w:cs="Consolas"/>
          <w:color w:val="F8F8F2"/>
          <w:sz w:val="25"/>
        </w:rPr>
      </w:pPr>
      <w:ins w:id="211"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00DEFF"/>
            <w:sz w:val="25"/>
          </w:rPr>
          <w:t>constructor</w:t>
        </w:r>
        <w:r w:rsidRPr="00A4759A">
          <w:rPr>
            <w:rFonts w:ascii="Consolas" w:eastAsia="Times New Roman" w:hAnsi="Consolas" w:cs="Consolas"/>
            <w:color w:val="F8F8F2"/>
            <w:sz w:val="25"/>
          </w:rPr>
          <w:t>(</w:t>
        </w:r>
        <w:r w:rsidRPr="00A4759A">
          <w:rPr>
            <w:rFonts w:ascii="Consolas" w:eastAsia="Times New Roman" w:hAnsi="Consolas" w:cs="Consolas"/>
            <w:color w:val="66D9EF"/>
            <w:sz w:val="25"/>
          </w:rPr>
          <w:t>private</w:t>
        </w:r>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afs</w:t>
        </w:r>
        <w:proofErr w:type="spellEnd"/>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AngularFirestore</w:t>
        </w:r>
        <w:proofErr w:type="spellEnd"/>
        <w:r w:rsidRPr="00A4759A">
          <w:rPr>
            <w:rFonts w:ascii="Consolas" w:eastAsia="Times New Roman" w:hAnsi="Consolas" w:cs="Consolas"/>
            <w:color w:val="F8F8F2"/>
            <w:sz w:val="25"/>
          </w:rPr>
          <w:t>) {  }</w:t>
        </w:r>
      </w:ins>
    </w:p>
    <w:p w:rsidR="00B2334F"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12" w:author="Unknown"/>
          <w:rFonts w:ascii="Consolas" w:eastAsia="Times New Roman" w:hAnsi="Consolas" w:cs="Consolas"/>
          <w:color w:val="F8F8F2"/>
          <w:sz w:val="25"/>
        </w:rPr>
      </w:pPr>
      <w:proofErr w:type="spellStart"/>
      <w:ins w:id="213" w:author="Unknown">
        <w:r w:rsidRPr="00A4759A">
          <w:rPr>
            <w:rFonts w:ascii="Consolas" w:eastAsia="Times New Roman" w:hAnsi="Consolas" w:cs="Consolas"/>
            <w:color w:val="00DEFF"/>
            <w:sz w:val="25"/>
          </w:rPr>
          <w:t>ngOnInit</w:t>
        </w:r>
        <w:proofErr w:type="spellEnd"/>
        <w:r w:rsidRPr="00A4759A">
          <w:rPr>
            <w:rFonts w:ascii="Consolas" w:eastAsia="Times New Roman" w:hAnsi="Consolas" w:cs="Consolas"/>
            <w:color w:val="F8F8F2"/>
            <w:sz w:val="25"/>
          </w:rPr>
          <w:t>()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14" w:author="Unknown"/>
          <w:rFonts w:ascii="Consolas" w:eastAsia="Times New Roman" w:hAnsi="Consolas" w:cs="Consolas"/>
          <w:color w:val="F8F8F2"/>
          <w:sz w:val="25"/>
        </w:rPr>
      </w:pPr>
      <w:ins w:id="215"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.postsCol</w:t>
        </w:r>
        <w:proofErr w:type="spellEnd"/>
        <w:r w:rsidRPr="00A4759A">
          <w:rPr>
            <w:rFonts w:ascii="Consolas" w:eastAsia="Times New Roman" w:hAnsi="Consolas" w:cs="Consolas"/>
            <w:color w:val="F8F8F2"/>
            <w:sz w:val="25"/>
          </w:rPr>
          <w:t xml:space="preserve"> =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.afs.</w:t>
        </w:r>
        <w:r w:rsidRPr="00A4759A">
          <w:rPr>
            <w:rFonts w:ascii="Consolas" w:eastAsia="Times New Roman" w:hAnsi="Consolas" w:cs="Consolas"/>
            <w:color w:val="00DEFF"/>
            <w:sz w:val="25"/>
          </w:rPr>
          <w:t>collection</w:t>
        </w:r>
        <w:proofErr w:type="spellEnd"/>
        <w:r w:rsidRPr="00A4759A">
          <w:rPr>
            <w:rFonts w:ascii="Consolas" w:eastAsia="Times New Roman" w:hAnsi="Consolas" w:cs="Consolas"/>
            <w:color w:val="F8F8F2"/>
            <w:sz w:val="25"/>
          </w:rPr>
          <w:t>(</w:t>
        </w:r>
        <w:r w:rsidRPr="00A4759A">
          <w:rPr>
            <w:rFonts w:ascii="Consolas" w:eastAsia="Times New Roman" w:hAnsi="Consolas" w:cs="Consolas"/>
            <w:color w:val="64DBB5"/>
            <w:sz w:val="25"/>
          </w:rPr>
          <w:t>'posts'</w:t>
        </w:r>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16" w:author="Unknown"/>
          <w:rFonts w:ascii="Consolas" w:eastAsia="Times New Roman" w:hAnsi="Consolas" w:cs="Consolas"/>
          <w:color w:val="F8F8F2"/>
          <w:sz w:val="25"/>
        </w:rPr>
      </w:pPr>
      <w:ins w:id="217"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.posts</w:t>
        </w:r>
        <w:proofErr w:type="spellEnd"/>
        <w:r w:rsidRPr="00A4759A">
          <w:rPr>
            <w:rFonts w:ascii="Consolas" w:eastAsia="Times New Roman" w:hAnsi="Consolas" w:cs="Consolas"/>
            <w:color w:val="F8F8F2"/>
            <w:sz w:val="25"/>
          </w:rPr>
          <w:t xml:space="preserve"> =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.postsCol.</w:t>
        </w:r>
        <w:r w:rsidRPr="00A4759A">
          <w:rPr>
            <w:rFonts w:ascii="Consolas" w:eastAsia="Times New Roman" w:hAnsi="Consolas" w:cs="Consolas"/>
            <w:color w:val="00DEFF"/>
            <w:sz w:val="25"/>
          </w:rPr>
          <w:t>valueChanges</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18" w:author="Unknown"/>
          <w:rFonts w:ascii="Consolas" w:eastAsia="Times New Roman" w:hAnsi="Consolas" w:cs="Consolas"/>
          <w:color w:val="F8F8F2"/>
          <w:sz w:val="25"/>
        </w:rPr>
      </w:pPr>
      <w:ins w:id="219" w:author="Unknown">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20" w:author="Unknown"/>
          <w:rFonts w:ascii="Consolas" w:eastAsia="Times New Roman" w:hAnsi="Consolas" w:cs="Consolas"/>
          <w:color w:val="F8F8F2"/>
          <w:sz w:val="25"/>
          <w:szCs w:val="25"/>
        </w:rPr>
      </w:pPr>
      <w:ins w:id="221" w:author="Unknown">
        <w:r w:rsidRPr="00A4759A">
          <w:rPr>
            <w:rFonts w:ascii="Consolas" w:eastAsia="Times New Roman" w:hAnsi="Consolas" w:cs="Consolas"/>
            <w:color w:val="F8F8F2"/>
            <w:sz w:val="25"/>
          </w:rPr>
          <w:t>}</w:t>
        </w:r>
      </w:ins>
    </w:p>
    <w:p w:rsidR="00A4759A" w:rsidRPr="00A4759A" w:rsidRDefault="00A4759A" w:rsidP="00A4759A">
      <w:pPr>
        <w:shd w:val="clear" w:color="auto" w:fill="FFFFFF"/>
        <w:spacing w:after="100" w:afterAutospacing="1" w:line="240" w:lineRule="auto"/>
        <w:rPr>
          <w:ins w:id="222" w:author="Unknown"/>
          <w:rFonts w:ascii="Noto Sans" w:eastAsia="Times New Roman" w:hAnsi="Noto Sans" w:cs="Helvetica"/>
          <w:color w:val="222222"/>
          <w:sz w:val="25"/>
          <w:szCs w:val="25"/>
        </w:rPr>
      </w:pPr>
      <w:ins w:id="223" w:author="Unknown">
        <w:r w:rsidRPr="00A4759A">
          <w:rPr>
            <w:rFonts w:ascii="Noto Sans" w:eastAsia="Times New Roman" w:hAnsi="Noto Sans" w:cs="Helvetica"/>
            <w:color w:val="222222"/>
            <w:sz w:val="25"/>
            <w:szCs w:val="25"/>
          </w:rPr>
          <w:t>First, we define two properties </w:t>
        </w:r>
        <w:proofErr w:type="spellStart"/>
        <w:r w:rsidRPr="00A4759A">
          <w:rPr>
            <w:rFonts w:ascii="Noto Sans" w:eastAsia="Times New Roman" w:hAnsi="Noto Sans" w:cs="Helvetica"/>
            <w:b/>
            <w:bCs/>
            <w:color w:val="00AD7D"/>
            <w:sz w:val="25"/>
          </w:rPr>
          <w:t>AngularFirestoreCollection</w:t>
        </w:r>
        <w:proofErr w:type="spellEnd"/>
        <w:r w:rsidRPr="00A4759A">
          <w:rPr>
            <w:rFonts w:ascii="Noto Sans" w:eastAsia="Times New Roman" w:hAnsi="Noto Sans" w:cs="Helvetica"/>
            <w:color w:val="222222"/>
            <w:sz w:val="25"/>
            <w:szCs w:val="25"/>
          </w:rPr>
          <w:t> of type </w:t>
        </w:r>
        <w:r w:rsidRPr="00A4759A">
          <w:rPr>
            <w:rFonts w:ascii="Noto Sans" w:eastAsia="Times New Roman" w:hAnsi="Noto Sans" w:cs="Helvetica"/>
            <w:b/>
            <w:bCs/>
            <w:color w:val="00AD7D"/>
            <w:sz w:val="25"/>
          </w:rPr>
          <w:t>Post</w:t>
        </w:r>
        <w:r w:rsidRPr="00A4759A">
          <w:rPr>
            <w:rFonts w:ascii="Noto Sans" w:eastAsia="Times New Roman" w:hAnsi="Noto Sans" w:cs="Helvetica"/>
            <w:color w:val="222222"/>
            <w:sz w:val="25"/>
            <w:szCs w:val="25"/>
          </w:rPr>
          <w:t> (the interface defined above), and </w:t>
        </w:r>
        <w:r w:rsidRPr="00A4759A">
          <w:rPr>
            <w:rFonts w:ascii="Noto Sans" w:eastAsia="Times New Roman" w:hAnsi="Noto Sans" w:cs="Helvetica"/>
            <w:b/>
            <w:bCs/>
            <w:color w:val="00AD7D"/>
            <w:sz w:val="25"/>
          </w:rPr>
          <w:t>posts</w:t>
        </w:r>
        <w:r w:rsidRPr="00A4759A">
          <w:rPr>
            <w:rFonts w:ascii="Noto Sans" w:eastAsia="Times New Roman" w:hAnsi="Noto Sans" w:cs="Helvetica"/>
            <w:color w:val="222222"/>
            <w:sz w:val="25"/>
            <w:szCs w:val="25"/>
          </w:rPr>
          <w:t> which will hold the </w:t>
        </w:r>
        <w:r w:rsidRPr="00A4759A">
          <w:rPr>
            <w:rFonts w:ascii="Noto Sans" w:eastAsia="Times New Roman" w:hAnsi="Noto Sans" w:cs="Helvetica"/>
            <w:b/>
            <w:bCs/>
            <w:color w:val="00AD7D"/>
            <w:sz w:val="25"/>
          </w:rPr>
          <w:t>Post</w:t>
        </w:r>
        <w:r w:rsidRPr="00A4759A">
          <w:rPr>
            <w:rFonts w:ascii="Noto Sans" w:eastAsia="Times New Roman" w:hAnsi="Noto Sans" w:cs="Helvetica"/>
            <w:color w:val="222222"/>
            <w:sz w:val="25"/>
            <w:szCs w:val="25"/>
          </w:rPr>
          <w:t> array that's returned.</w:t>
        </w:r>
      </w:ins>
    </w:p>
    <w:p w:rsidR="00A4759A" w:rsidRPr="00A4759A" w:rsidRDefault="00A4759A" w:rsidP="00A4759A">
      <w:pPr>
        <w:shd w:val="clear" w:color="auto" w:fill="FFFFFF"/>
        <w:spacing w:after="100" w:afterAutospacing="1" w:line="240" w:lineRule="auto"/>
        <w:rPr>
          <w:ins w:id="224" w:author="Unknown"/>
          <w:rFonts w:ascii="Noto Sans" w:eastAsia="Times New Roman" w:hAnsi="Noto Sans" w:cs="Helvetica"/>
          <w:color w:val="222222"/>
          <w:sz w:val="25"/>
          <w:szCs w:val="25"/>
        </w:rPr>
      </w:pPr>
      <w:ins w:id="225" w:author="Unknown">
        <w:r w:rsidRPr="00A4759A">
          <w:rPr>
            <w:rFonts w:ascii="Noto Sans" w:eastAsia="Times New Roman" w:hAnsi="Noto Sans" w:cs="Helvetica"/>
            <w:color w:val="222222"/>
            <w:sz w:val="25"/>
            <w:szCs w:val="25"/>
          </w:rPr>
          <w:t>In the </w:t>
        </w:r>
        <w:proofErr w:type="spellStart"/>
        <w:r w:rsidRPr="00A4759A">
          <w:rPr>
            <w:rFonts w:ascii="Noto Sans" w:eastAsia="Times New Roman" w:hAnsi="Noto Sans" w:cs="Helvetica"/>
            <w:b/>
            <w:bCs/>
            <w:color w:val="00AD7D"/>
            <w:sz w:val="25"/>
          </w:rPr>
          <w:t>ngOnInit</w:t>
        </w:r>
        <w:proofErr w:type="spellEnd"/>
        <w:r w:rsidRPr="00A4759A">
          <w:rPr>
            <w:rFonts w:ascii="Noto Sans" w:eastAsia="Times New Roman" w:hAnsi="Noto Sans" w:cs="Helvetica"/>
            <w:b/>
            <w:bCs/>
            <w:color w:val="00AD7D"/>
            <w:sz w:val="25"/>
          </w:rPr>
          <w:t>()</w:t>
        </w:r>
        <w:r w:rsidRPr="00A4759A">
          <w:rPr>
            <w:rFonts w:ascii="Noto Sans" w:eastAsia="Times New Roman" w:hAnsi="Noto Sans" w:cs="Helvetica"/>
            <w:color w:val="222222"/>
            <w:sz w:val="25"/>
            <w:szCs w:val="25"/>
          </w:rPr>
          <w:t> lifecycle hook, which fires when the component loads, we bind </w:t>
        </w:r>
        <w:proofErr w:type="spellStart"/>
        <w:r w:rsidRPr="00A4759A">
          <w:rPr>
            <w:rFonts w:ascii="Noto Sans" w:eastAsia="Times New Roman" w:hAnsi="Noto Sans" w:cs="Helvetica"/>
            <w:b/>
            <w:bCs/>
            <w:color w:val="00AD7D"/>
            <w:sz w:val="25"/>
          </w:rPr>
          <w:t>postsCol</w:t>
        </w:r>
        <w:proofErr w:type="spellEnd"/>
        <w:r w:rsidRPr="00A4759A">
          <w:rPr>
            <w:rFonts w:ascii="Noto Sans" w:eastAsia="Times New Roman" w:hAnsi="Noto Sans" w:cs="Helvetica"/>
            <w:color w:val="222222"/>
            <w:sz w:val="25"/>
            <w:szCs w:val="25"/>
          </w:rPr>
          <w:t xml:space="preserve"> to our </w:t>
        </w:r>
        <w:proofErr w:type="spellStart"/>
        <w:r w:rsidRPr="00A4759A">
          <w:rPr>
            <w:rFonts w:ascii="Noto Sans" w:eastAsia="Times New Roman" w:hAnsi="Noto Sans" w:cs="Helvetica"/>
            <w:color w:val="222222"/>
            <w:sz w:val="25"/>
            <w:szCs w:val="25"/>
          </w:rPr>
          <w:t>AngularFirestore</w:t>
        </w:r>
        <w:proofErr w:type="spellEnd"/>
        <w:r w:rsidRPr="00A4759A">
          <w:rPr>
            <w:rFonts w:ascii="Noto Sans" w:eastAsia="Times New Roman" w:hAnsi="Noto Sans" w:cs="Helvetica"/>
            <w:color w:val="222222"/>
            <w:sz w:val="25"/>
            <w:szCs w:val="25"/>
          </w:rPr>
          <w:t xml:space="preserve"> instance using the </w:t>
        </w:r>
        <w:r w:rsidRPr="00A4759A">
          <w:rPr>
            <w:rFonts w:ascii="Noto Sans" w:eastAsia="Times New Roman" w:hAnsi="Noto Sans" w:cs="Helvetica"/>
            <w:b/>
            <w:bCs/>
            <w:color w:val="00AD7D"/>
            <w:sz w:val="25"/>
          </w:rPr>
          <w:t>.collection</w:t>
        </w:r>
        <w:r w:rsidRPr="00A4759A">
          <w:rPr>
            <w:rFonts w:ascii="Noto Sans" w:eastAsia="Times New Roman" w:hAnsi="Noto Sans" w:cs="Helvetica"/>
            <w:color w:val="222222"/>
            <w:sz w:val="25"/>
            <w:szCs w:val="25"/>
          </w:rPr>
          <w:t> method, wherein we pass the name of our collection (</w:t>
        </w:r>
        <w:r w:rsidRPr="00A4759A">
          <w:rPr>
            <w:rFonts w:ascii="Noto Sans" w:eastAsia="Times New Roman" w:hAnsi="Noto Sans" w:cs="Helvetica"/>
            <w:b/>
            <w:bCs/>
            <w:color w:val="00AD7D"/>
            <w:sz w:val="25"/>
          </w:rPr>
          <w:t>posts</w:t>
        </w:r>
        <w:r w:rsidRPr="00A4759A">
          <w:rPr>
            <w:rFonts w:ascii="Noto Sans" w:eastAsia="Times New Roman" w:hAnsi="Noto Sans" w:cs="Helvetica"/>
            <w:color w:val="222222"/>
            <w:sz w:val="25"/>
            <w:szCs w:val="25"/>
          </w:rPr>
          <w:t>).</w:t>
        </w:r>
      </w:ins>
    </w:p>
    <w:p w:rsidR="00A4759A" w:rsidRPr="00A4759A" w:rsidRDefault="00A4759A" w:rsidP="00A4759A">
      <w:pPr>
        <w:shd w:val="clear" w:color="auto" w:fill="FFFFFF"/>
        <w:spacing w:after="100" w:afterAutospacing="1" w:line="240" w:lineRule="auto"/>
        <w:rPr>
          <w:ins w:id="226" w:author="Unknown"/>
          <w:rFonts w:ascii="Noto Sans" w:eastAsia="Times New Roman" w:hAnsi="Noto Sans" w:cs="Helvetica"/>
          <w:color w:val="222222"/>
          <w:sz w:val="25"/>
          <w:szCs w:val="25"/>
        </w:rPr>
      </w:pPr>
      <w:ins w:id="227" w:author="Unknown">
        <w:r w:rsidRPr="00A4759A">
          <w:rPr>
            <w:rFonts w:ascii="Noto Sans" w:eastAsia="Times New Roman" w:hAnsi="Noto Sans" w:cs="Helvetica"/>
            <w:color w:val="222222"/>
            <w:sz w:val="25"/>
            <w:szCs w:val="25"/>
          </w:rPr>
          <w:t>Then, we bind </w:t>
        </w:r>
        <w:r w:rsidRPr="00A4759A">
          <w:rPr>
            <w:rFonts w:ascii="Noto Sans" w:eastAsia="Times New Roman" w:hAnsi="Noto Sans" w:cs="Helvetica"/>
            <w:b/>
            <w:bCs/>
            <w:color w:val="00AD7D"/>
            <w:sz w:val="25"/>
          </w:rPr>
          <w:t>posts</w:t>
        </w:r>
        <w:r w:rsidRPr="00A4759A">
          <w:rPr>
            <w:rFonts w:ascii="Noto Sans" w:eastAsia="Times New Roman" w:hAnsi="Noto Sans" w:cs="Helvetica"/>
            <w:color w:val="222222"/>
            <w:sz w:val="25"/>
            <w:szCs w:val="25"/>
          </w:rPr>
          <w:t> to </w:t>
        </w:r>
        <w:proofErr w:type="spellStart"/>
        <w:r w:rsidRPr="00A4759A">
          <w:rPr>
            <w:rFonts w:ascii="Noto Sans" w:eastAsia="Times New Roman" w:hAnsi="Noto Sans" w:cs="Helvetica"/>
            <w:b/>
            <w:bCs/>
            <w:color w:val="00AD7D"/>
            <w:sz w:val="25"/>
          </w:rPr>
          <w:t>postsCol</w:t>
        </w:r>
        <w:proofErr w:type="spellEnd"/>
        <w:r w:rsidRPr="00A4759A">
          <w:rPr>
            <w:rFonts w:ascii="Noto Sans" w:eastAsia="Times New Roman" w:hAnsi="Noto Sans" w:cs="Helvetica"/>
            <w:color w:val="222222"/>
            <w:sz w:val="25"/>
            <w:szCs w:val="25"/>
          </w:rPr>
          <w:t> and use the </w:t>
        </w:r>
        <w:r w:rsidRPr="00A4759A">
          <w:rPr>
            <w:rFonts w:ascii="Noto Sans" w:eastAsia="Times New Roman" w:hAnsi="Noto Sans" w:cs="Helvetica"/>
            <w:b/>
            <w:bCs/>
            <w:color w:val="00AD7D"/>
            <w:sz w:val="25"/>
          </w:rPr>
          <w:t>.</w:t>
        </w:r>
        <w:proofErr w:type="spellStart"/>
        <w:r w:rsidRPr="00A4759A">
          <w:rPr>
            <w:rFonts w:ascii="Noto Sans" w:eastAsia="Times New Roman" w:hAnsi="Noto Sans" w:cs="Helvetica"/>
            <w:b/>
            <w:bCs/>
            <w:color w:val="00AD7D"/>
            <w:sz w:val="25"/>
          </w:rPr>
          <w:t>valueChanges</w:t>
        </w:r>
        <w:proofErr w:type="spellEnd"/>
        <w:r w:rsidRPr="00A4759A">
          <w:rPr>
            <w:rFonts w:ascii="Noto Sans" w:eastAsia="Times New Roman" w:hAnsi="Noto Sans" w:cs="Helvetica"/>
            <w:b/>
            <w:bCs/>
            <w:color w:val="00AD7D"/>
            <w:sz w:val="25"/>
          </w:rPr>
          <w:t>()</w:t>
        </w:r>
        <w:r w:rsidRPr="00A4759A">
          <w:rPr>
            <w:rFonts w:ascii="Noto Sans" w:eastAsia="Times New Roman" w:hAnsi="Noto Sans" w:cs="Helvetica"/>
            <w:color w:val="222222"/>
            <w:sz w:val="25"/>
            <w:szCs w:val="25"/>
          </w:rPr>
          <w:t> method, which provides us with an Observable. </w:t>
        </w:r>
      </w:ins>
    </w:p>
    <w:p w:rsidR="00A4759A" w:rsidRPr="00A4759A" w:rsidRDefault="00A4759A" w:rsidP="00A4759A">
      <w:pPr>
        <w:shd w:val="clear" w:color="auto" w:fill="FFFFFF"/>
        <w:spacing w:after="100" w:afterAutospacing="1" w:line="240" w:lineRule="auto"/>
        <w:rPr>
          <w:ins w:id="228" w:author="Unknown"/>
          <w:rFonts w:ascii="Noto Sans" w:eastAsia="Times New Roman" w:hAnsi="Noto Sans" w:cs="Helvetica"/>
          <w:color w:val="222222"/>
          <w:sz w:val="25"/>
          <w:szCs w:val="25"/>
        </w:rPr>
      </w:pPr>
      <w:ins w:id="229" w:author="Unknown">
        <w:r w:rsidRPr="00A4759A">
          <w:rPr>
            <w:rFonts w:ascii="Noto Sans" w:eastAsia="Times New Roman" w:hAnsi="Noto Sans" w:cs="Helvetica"/>
            <w:color w:val="222222"/>
            <w:sz w:val="25"/>
            <w:szCs w:val="25"/>
          </w:rPr>
          <w:t>Head over to the </w:t>
        </w:r>
        <w:r w:rsidRPr="00A4759A">
          <w:rPr>
            <w:rFonts w:ascii="Noto Sans" w:eastAsia="Times New Roman" w:hAnsi="Noto Sans" w:cs="Helvetica"/>
            <w:b/>
            <w:bCs/>
            <w:color w:val="00AD7D"/>
            <w:sz w:val="25"/>
          </w:rPr>
          <w:t>app.component.html</w:t>
        </w:r>
        <w:r w:rsidRPr="00A4759A">
          <w:rPr>
            <w:rFonts w:ascii="Noto Sans" w:eastAsia="Times New Roman" w:hAnsi="Noto Sans" w:cs="Helvetica"/>
            <w:color w:val="222222"/>
            <w:sz w:val="25"/>
            <w:szCs w:val="25"/>
          </w:rPr>
          <w:t> template, delete everything currently there and add the following:</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30" w:author="Unknown"/>
          <w:rFonts w:ascii="Consolas" w:eastAsia="Times New Roman" w:hAnsi="Consolas" w:cs="Consolas"/>
          <w:color w:val="F8F8F2"/>
          <w:sz w:val="25"/>
        </w:rPr>
      </w:pPr>
      <w:ins w:id="231" w:author="Unknown">
        <w:r w:rsidRPr="00A4759A">
          <w:rPr>
            <w:rFonts w:ascii="Consolas" w:eastAsia="Times New Roman" w:hAnsi="Consolas" w:cs="Consolas"/>
            <w:color w:val="F8F8F2"/>
            <w:sz w:val="25"/>
          </w:rPr>
          <w:t>&lt;</w:t>
        </w:r>
        <w:proofErr w:type="spellStart"/>
        <w:r w:rsidRPr="00A4759A">
          <w:rPr>
            <w:rFonts w:ascii="Consolas" w:eastAsia="Times New Roman" w:hAnsi="Consolas" w:cs="Consolas"/>
            <w:color w:val="F92672"/>
            <w:sz w:val="25"/>
          </w:rPr>
          <w:t>ul</w:t>
        </w:r>
        <w:proofErr w:type="spellEnd"/>
        <w:r w:rsidRPr="00A4759A">
          <w:rPr>
            <w:rFonts w:ascii="Consolas" w:eastAsia="Times New Roman" w:hAnsi="Consolas" w:cs="Consolas"/>
            <w:color w:val="F92672"/>
            <w:sz w:val="25"/>
          </w:rPr>
          <w:t xml:space="preserve"> </w:t>
        </w:r>
        <w:r w:rsidRPr="00A4759A">
          <w:rPr>
            <w:rFonts w:ascii="Consolas" w:eastAsia="Times New Roman" w:hAnsi="Consolas" w:cs="Consolas"/>
            <w:color w:val="64DBB5"/>
            <w:sz w:val="25"/>
          </w:rPr>
          <w:t>*</w:t>
        </w:r>
        <w:proofErr w:type="spellStart"/>
        <w:r w:rsidRPr="00A4759A">
          <w:rPr>
            <w:rFonts w:ascii="Consolas" w:eastAsia="Times New Roman" w:hAnsi="Consolas" w:cs="Consolas"/>
            <w:color w:val="64DBB5"/>
            <w:sz w:val="25"/>
          </w:rPr>
          <w:t>ngFor</w:t>
        </w:r>
        <w:proofErr w:type="spellEnd"/>
        <w:r w:rsidRPr="00A4759A">
          <w:rPr>
            <w:rFonts w:ascii="Consolas" w:eastAsia="Times New Roman" w:hAnsi="Consolas" w:cs="Consolas"/>
            <w:color w:val="F8F8F2"/>
            <w:sz w:val="25"/>
          </w:rPr>
          <w:t>="</w:t>
        </w:r>
        <w:r w:rsidRPr="00A4759A">
          <w:rPr>
            <w:rFonts w:ascii="Consolas" w:eastAsia="Times New Roman" w:hAnsi="Consolas" w:cs="Consolas"/>
            <w:color w:val="00DEFF"/>
            <w:sz w:val="25"/>
          </w:rPr>
          <w:t xml:space="preserve">let post of posts | </w:t>
        </w:r>
        <w:proofErr w:type="spellStart"/>
        <w:r w:rsidRPr="00A4759A">
          <w:rPr>
            <w:rFonts w:ascii="Consolas" w:eastAsia="Times New Roman" w:hAnsi="Consolas" w:cs="Consolas"/>
            <w:color w:val="00DEFF"/>
            <w:sz w:val="25"/>
          </w:rPr>
          <w:t>async</w:t>
        </w:r>
        <w:proofErr w:type="spellEnd"/>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32" w:author="Unknown"/>
          <w:rFonts w:ascii="Consolas" w:eastAsia="Times New Roman" w:hAnsi="Consolas" w:cs="Consolas"/>
          <w:color w:val="F8F8F2"/>
          <w:sz w:val="25"/>
        </w:rPr>
      </w:pPr>
      <w:ins w:id="233" w:author="Unknown">
        <w:r w:rsidRPr="00A4759A">
          <w:rPr>
            <w:rFonts w:ascii="Consolas" w:eastAsia="Times New Roman" w:hAnsi="Consolas" w:cs="Consolas"/>
            <w:color w:val="F8F8F2"/>
            <w:sz w:val="25"/>
          </w:rPr>
          <w:lastRenderedPageBreak/>
          <w:t xml:space="preserve">  &lt;</w:t>
        </w:r>
        <w:proofErr w:type="spellStart"/>
        <w:r w:rsidRPr="00A4759A">
          <w:rPr>
            <w:rFonts w:ascii="Consolas" w:eastAsia="Times New Roman" w:hAnsi="Consolas" w:cs="Consolas"/>
            <w:color w:val="F92672"/>
            <w:sz w:val="25"/>
          </w:rPr>
          <w:t>li</w:t>
        </w:r>
        <w:proofErr w:type="spellEnd"/>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34" w:author="Unknown"/>
          <w:rFonts w:ascii="Consolas" w:eastAsia="Times New Roman" w:hAnsi="Consolas" w:cs="Consolas"/>
          <w:color w:val="F8F8F2"/>
          <w:sz w:val="25"/>
        </w:rPr>
      </w:pPr>
      <w:ins w:id="235" w:author="Unknown">
        <w:r w:rsidRPr="00A4759A">
          <w:rPr>
            <w:rFonts w:ascii="Consolas" w:eastAsia="Times New Roman" w:hAnsi="Consolas" w:cs="Consolas"/>
            <w:color w:val="F8F8F2"/>
            <w:sz w:val="25"/>
          </w:rPr>
          <w:t xml:space="preserve">    &lt;</w:t>
        </w:r>
        <w:r w:rsidRPr="00A4759A">
          <w:rPr>
            <w:rFonts w:ascii="Consolas" w:eastAsia="Times New Roman" w:hAnsi="Consolas" w:cs="Consolas"/>
            <w:color w:val="F92672"/>
            <w:sz w:val="25"/>
          </w:rPr>
          <w:t>strong</w:t>
        </w:r>
        <w:r w:rsidRPr="00A4759A">
          <w:rPr>
            <w:rFonts w:ascii="Consolas" w:eastAsia="Times New Roman" w:hAnsi="Consolas" w:cs="Consolas"/>
            <w:color w:val="F8F8F2"/>
            <w:sz w:val="25"/>
          </w:rPr>
          <w:t xml:space="preserve">&gt;{{ </w:t>
        </w:r>
        <w:proofErr w:type="spellStart"/>
        <w:r w:rsidRPr="00A4759A">
          <w:rPr>
            <w:rFonts w:ascii="Consolas" w:eastAsia="Times New Roman" w:hAnsi="Consolas" w:cs="Consolas"/>
            <w:color w:val="F8F8F2"/>
            <w:sz w:val="25"/>
          </w:rPr>
          <w:t>post.title</w:t>
        </w:r>
        <w:proofErr w:type="spellEnd"/>
        <w:r w:rsidRPr="00A4759A">
          <w:rPr>
            <w:rFonts w:ascii="Consolas" w:eastAsia="Times New Roman" w:hAnsi="Consolas" w:cs="Consolas"/>
            <w:color w:val="F8F8F2"/>
            <w:sz w:val="25"/>
          </w:rPr>
          <w:t>}}&lt;/</w:t>
        </w:r>
        <w:r w:rsidRPr="00A4759A">
          <w:rPr>
            <w:rFonts w:ascii="Consolas" w:eastAsia="Times New Roman" w:hAnsi="Consolas" w:cs="Consolas"/>
            <w:color w:val="F92672"/>
            <w:sz w:val="25"/>
          </w:rPr>
          <w:t>strong</w:t>
        </w:r>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36" w:author="Unknown"/>
          <w:rFonts w:ascii="Consolas" w:eastAsia="Times New Roman" w:hAnsi="Consolas" w:cs="Consolas"/>
          <w:color w:val="F8F8F2"/>
          <w:sz w:val="25"/>
        </w:rPr>
      </w:pPr>
      <w:ins w:id="237" w:author="Unknown">
        <w:r w:rsidRPr="00A4759A">
          <w:rPr>
            <w:rFonts w:ascii="Consolas" w:eastAsia="Times New Roman" w:hAnsi="Consolas" w:cs="Consolas"/>
            <w:color w:val="F8F8F2"/>
            <w:sz w:val="25"/>
          </w:rPr>
          <w:t xml:space="preserve">    &lt;</w:t>
        </w:r>
        <w:proofErr w:type="spellStart"/>
        <w:r w:rsidRPr="00A4759A">
          <w:rPr>
            <w:rFonts w:ascii="Consolas" w:eastAsia="Times New Roman" w:hAnsi="Consolas" w:cs="Consolas"/>
            <w:color w:val="F92672"/>
            <w:sz w:val="25"/>
          </w:rPr>
          <w:t>br</w:t>
        </w:r>
        <w:proofErr w:type="spellEnd"/>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38" w:author="Unknown"/>
          <w:rFonts w:ascii="Consolas" w:eastAsia="Times New Roman" w:hAnsi="Consolas" w:cs="Consolas"/>
          <w:color w:val="F8F8F2"/>
          <w:sz w:val="25"/>
        </w:rPr>
      </w:pPr>
      <w:ins w:id="239"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post.content</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40" w:author="Unknown"/>
          <w:rFonts w:ascii="Consolas" w:eastAsia="Times New Roman" w:hAnsi="Consolas" w:cs="Consolas"/>
          <w:color w:val="F8F8F2"/>
          <w:sz w:val="25"/>
        </w:rPr>
      </w:pPr>
      <w:ins w:id="241" w:author="Unknown">
        <w:r w:rsidRPr="00A4759A">
          <w:rPr>
            <w:rFonts w:ascii="Consolas" w:eastAsia="Times New Roman" w:hAnsi="Consolas" w:cs="Consolas"/>
            <w:color w:val="F8F8F2"/>
            <w:sz w:val="25"/>
          </w:rPr>
          <w:t xml:space="preserve">  &lt;/</w:t>
        </w:r>
        <w:proofErr w:type="spellStart"/>
        <w:r w:rsidRPr="00A4759A">
          <w:rPr>
            <w:rFonts w:ascii="Consolas" w:eastAsia="Times New Roman" w:hAnsi="Consolas" w:cs="Consolas"/>
            <w:color w:val="F92672"/>
            <w:sz w:val="25"/>
          </w:rPr>
          <w:t>li</w:t>
        </w:r>
        <w:proofErr w:type="spellEnd"/>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42" w:author="Unknown"/>
          <w:rFonts w:ascii="Consolas" w:eastAsia="Times New Roman" w:hAnsi="Consolas" w:cs="Consolas"/>
          <w:color w:val="F8F8F2"/>
          <w:sz w:val="25"/>
        </w:rPr>
      </w:pPr>
      <w:ins w:id="243" w:author="Unknown">
        <w:r w:rsidRPr="00A4759A">
          <w:rPr>
            <w:rFonts w:ascii="Consolas" w:eastAsia="Times New Roman" w:hAnsi="Consolas" w:cs="Consolas"/>
            <w:color w:val="F8F8F2"/>
            <w:sz w:val="25"/>
          </w:rPr>
          <w:t>&lt;/</w:t>
        </w:r>
        <w:proofErr w:type="spellStart"/>
        <w:r w:rsidRPr="00A4759A">
          <w:rPr>
            <w:rFonts w:ascii="Consolas" w:eastAsia="Times New Roman" w:hAnsi="Consolas" w:cs="Consolas"/>
            <w:color w:val="F92672"/>
            <w:sz w:val="25"/>
          </w:rPr>
          <w:t>ul</w:t>
        </w:r>
        <w:proofErr w:type="spellEnd"/>
        <w:r w:rsidRPr="00A4759A">
          <w:rPr>
            <w:rFonts w:ascii="Consolas" w:eastAsia="Times New Roman" w:hAnsi="Consolas" w:cs="Consolas"/>
            <w:color w:val="F8F8F2"/>
            <w:sz w:val="25"/>
          </w:rPr>
          <w:t>&gt;</w:t>
        </w:r>
      </w:ins>
    </w:p>
    <w:p w:rsidR="00A4759A" w:rsidRPr="00A4759A" w:rsidRDefault="00A4759A" w:rsidP="00A4759A">
      <w:pPr>
        <w:shd w:val="clear" w:color="auto" w:fill="FFFFFF"/>
        <w:spacing w:after="100" w:afterAutospacing="1" w:line="240" w:lineRule="auto"/>
        <w:rPr>
          <w:ins w:id="244" w:author="Unknown"/>
          <w:rFonts w:ascii="Noto Sans" w:eastAsia="Times New Roman" w:hAnsi="Noto Sans" w:cs="Helvetica"/>
          <w:color w:val="222222"/>
          <w:sz w:val="25"/>
          <w:szCs w:val="25"/>
        </w:rPr>
      </w:pPr>
      <w:ins w:id="245" w:author="Unknown">
        <w:r w:rsidRPr="00A4759A">
          <w:rPr>
            <w:rFonts w:ascii="Noto Sans" w:eastAsia="Times New Roman" w:hAnsi="Noto Sans" w:cs="Helvetica"/>
            <w:color w:val="222222"/>
            <w:sz w:val="25"/>
            <w:szCs w:val="25"/>
          </w:rPr>
          <w:t>We use *</w:t>
        </w:r>
        <w:proofErr w:type="spellStart"/>
        <w:r w:rsidRPr="00A4759A">
          <w:rPr>
            <w:rFonts w:ascii="Noto Sans" w:eastAsia="Times New Roman" w:hAnsi="Noto Sans" w:cs="Helvetica"/>
            <w:b/>
            <w:bCs/>
            <w:color w:val="00AD7D"/>
            <w:sz w:val="25"/>
          </w:rPr>
          <w:t>ngFor</w:t>
        </w:r>
        <w:proofErr w:type="spellEnd"/>
        <w:r w:rsidRPr="00A4759A">
          <w:rPr>
            <w:rFonts w:ascii="Noto Sans" w:eastAsia="Times New Roman" w:hAnsi="Noto Sans" w:cs="Helvetica"/>
            <w:color w:val="222222"/>
            <w:sz w:val="25"/>
            <w:szCs w:val="25"/>
          </w:rPr>
          <w:t> to iterate over our </w:t>
        </w:r>
        <w:r w:rsidRPr="00A4759A">
          <w:rPr>
            <w:rFonts w:ascii="Noto Sans" w:eastAsia="Times New Roman" w:hAnsi="Noto Sans" w:cs="Helvetica"/>
            <w:b/>
            <w:bCs/>
            <w:color w:val="00AD7D"/>
            <w:sz w:val="25"/>
          </w:rPr>
          <w:t>posts</w:t>
        </w:r>
        <w:r w:rsidRPr="00A4759A">
          <w:rPr>
            <w:rFonts w:ascii="Noto Sans" w:eastAsia="Times New Roman" w:hAnsi="Noto Sans" w:cs="Helvetica"/>
            <w:color w:val="222222"/>
            <w:sz w:val="25"/>
            <w:szCs w:val="25"/>
          </w:rPr>
          <w:t xml:space="preserve"> object with the </w:t>
        </w:r>
        <w:proofErr w:type="spellStart"/>
        <w:r w:rsidRPr="00A4759A">
          <w:rPr>
            <w:rFonts w:ascii="Noto Sans" w:eastAsia="Times New Roman" w:hAnsi="Noto Sans" w:cs="Helvetica"/>
            <w:color w:val="222222"/>
            <w:sz w:val="25"/>
            <w:szCs w:val="25"/>
          </w:rPr>
          <w:t>async</w:t>
        </w:r>
        <w:proofErr w:type="spellEnd"/>
        <w:r w:rsidRPr="00A4759A">
          <w:rPr>
            <w:rFonts w:ascii="Noto Sans" w:eastAsia="Times New Roman" w:hAnsi="Noto Sans" w:cs="Helvetica"/>
            <w:color w:val="222222"/>
            <w:sz w:val="25"/>
            <w:szCs w:val="25"/>
          </w:rPr>
          <w:t xml:space="preserve"> pipe. Then, we use interpolation on </w:t>
        </w:r>
        <w:r w:rsidRPr="00A4759A">
          <w:rPr>
            <w:rFonts w:ascii="Noto Sans" w:eastAsia="Times New Roman" w:hAnsi="Noto Sans" w:cs="Helvetica"/>
            <w:b/>
            <w:bCs/>
            <w:color w:val="00AD7D"/>
            <w:sz w:val="25"/>
          </w:rPr>
          <w:t>post</w:t>
        </w:r>
        <w:r w:rsidRPr="00A4759A">
          <w:rPr>
            <w:rFonts w:ascii="Noto Sans" w:eastAsia="Times New Roman" w:hAnsi="Noto Sans" w:cs="Helvetica"/>
            <w:color w:val="222222"/>
            <w:sz w:val="25"/>
            <w:szCs w:val="25"/>
          </w:rPr>
          <w:t xml:space="preserve"> along with the field names we defined in </w:t>
        </w:r>
        <w:proofErr w:type="spellStart"/>
        <w:r w:rsidRPr="00A4759A">
          <w:rPr>
            <w:rFonts w:ascii="Noto Sans" w:eastAsia="Times New Roman" w:hAnsi="Noto Sans" w:cs="Helvetica"/>
            <w:color w:val="222222"/>
            <w:sz w:val="25"/>
            <w:szCs w:val="25"/>
          </w:rPr>
          <w:t>Firestore</w:t>
        </w:r>
        <w:proofErr w:type="spellEnd"/>
        <w:r w:rsidRPr="00A4759A">
          <w:rPr>
            <w:rFonts w:ascii="Noto Sans" w:eastAsia="Times New Roman" w:hAnsi="Noto Sans" w:cs="Helvetica"/>
            <w:color w:val="222222"/>
            <w:sz w:val="25"/>
            <w:szCs w:val="25"/>
          </w:rPr>
          <w:t>.</w:t>
        </w:r>
      </w:ins>
    </w:p>
    <w:p w:rsidR="00A4759A" w:rsidRPr="00A4759A" w:rsidRDefault="00A4759A" w:rsidP="00A4759A">
      <w:pPr>
        <w:shd w:val="clear" w:color="auto" w:fill="FFFFFF"/>
        <w:spacing w:after="100" w:afterAutospacing="1" w:line="240" w:lineRule="auto"/>
        <w:rPr>
          <w:ins w:id="246" w:author="Unknown"/>
          <w:rFonts w:ascii="Noto Sans" w:eastAsia="Times New Roman" w:hAnsi="Noto Sans" w:cs="Helvetica"/>
          <w:color w:val="222222"/>
          <w:sz w:val="25"/>
          <w:szCs w:val="25"/>
        </w:rPr>
      </w:pPr>
      <w:ins w:id="247" w:author="Unknown">
        <w:r w:rsidRPr="00A4759A">
          <w:rPr>
            <w:rFonts w:ascii="Noto Sans" w:eastAsia="Times New Roman" w:hAnsi="Noto Sans" w:cs="Helvetica"/>
            <w:color w:val="222222"/>
            <w:sz w:val="25"/>
            <w:szCs w:val="25"/>
          </w:rPr>
          <w:t xml:space="preserve">Check out your browser and you will see the first document we created earlier! Go ahead and modify the title or content of the existing document and you will notice that the result in the browser instantly changes; it's </w:t>
        </w:r>
        <w:proofErr w:type="spellStart"/>
        <w:r w:rsidRPr="00A4759A">
          <w:rPr>
            <w:rFonts w:ascii="Noto Sans" w:eastAsia="Times New Roman" w:hAnsi="Noto Sans" w:cs="Helvetica"/>
            <w:color w:val="222222"/>
            <w:sz w:val="25"/>
            <w:szCs w:val="25"/>
          </w:rPr>
          <w:t>realtime</w:t>
        </w:r>
        <w:proofErr w:type="spellEnd"/>
        <w:r w:rsidRPr="00A4759A">
          <w:rPr>
            <w:rFonts w:ascii="Noto Sans" w:eastAsia="Times New Roman" w:hAnsi="Noto Sans" w:cs="Helvetica"/>
            <w:color w:val="222222"/>
            <w:sz w:val="25"/>
            <w:szCs w:val="25"/>
          </w:rPr>
          <w:t>. </w:t>
        </w:r>
      </w:ins>
    </w:p>
    <w:p w:rsidR="00A4759A" w:rsidRPr="00A4759A" w:rsidRDefault="00A4759A" w:rsidP="00A4759A">
      <w:pPr>
        <w:shd w:val="clear" w:color="auto" w:fill="FFFFFF"/>
        <w:spacing w:before="100" w:beforeAutospacing="1" w:after="100" w:afterAutospacing="1" w:line="240" w:lineRule="auto"/>
        <w:outlineLvl w:val="1"/>
        <w:rPr>
          <w:ins w:id="248" w:author="Unknown"/>
          <w:rFonts w:ascii="Noto Sans" w:eastAsia="Times New Roman" w:hAnsi="Noto Sans" w:cs="Helvetica"/>
          <w:b/>
          <w:bCs/>
          <w:color w:val="222222"/>
          <w:sz w:val="50"/>
          <w:szCs w:val="50"/>
        </w:rPr>
      </w:pPr>
      <w:ins w:id="249" w:author="Unknown">
        <w:r w:rsidRPr="00A4759A">
          <w:rPr>
            <w:rFonts w:ascii="Noto Sans" w:eastAsia="Times New Roman" w:hAnsi="Noto Sans" w:cs="Helvetica"/>
            <w:b/>
            <w:bCs/>
            <w:color w:val="222222"/>
            <w:sz w:val="50"/>
            <w:szCs w:val="50"/>
          </w:rPr>
          <w:t>Adding a Document</w:t>
        </w:r>
      </w:ins>
    </w:p>
    <w:p w:rsidR="00A4759A" w:rsidRPr="00A4759A" w:rsidRDefault="00A4759A" w:rsidP="00A4759A">
      <w:pPr>
        <w:shd w:val="clear" w:color="auto" w:fill="FFFFFF"/>
        <w:spacing w:after="100" w:afterAutospacing="1" w:line="240" w:lineRule="auto"/>
        <w:rPr>
          <w:ins w:id="250" w:author="Unknown"/>
          <w:rFonts w:ascii="Noto Sans" w:eastAsia="Times New Roman" w:hAnsi="Noto Sans" w:cs="Helvetica"/>
          <w:color w:val="222222"/>
          <w:sz w:val="25"/>
          <w:szCs w:val="25"/>
        </w:rPr>
      </w:pPr>
      <w:ins w:id="251" w:author="Unknown">
        <w:r w:rsidRPr="00A4759A">
          <w:rPr>
            <w:rFonts w:ascii="Noto Sans" w:eastAsia="Times New Roman" w:hAnsi="Noto Sans" w:cs="Helvetica"/>
            <w:color w:val="222222"/>
            <w:sz w:val="25"/>
            <w:szCs w:val="25"/>
          </w:rPr>
          <w:t xml:space="preserve">We only have a single document that we added manually through </w:t>
        </w:r>
        <w:proofErr w:type="spellStart"/>
        <w:r w:rsidRPr="00A4759A">
          <w:rPr>
            <w:rFonts w:ascii="Noto Sans" w:eastAsia="Times New Roman" w:hAnsi="Noto Sans" w:cs="Helvetica"/>
            <w:color w:val="222222"/>
            <w:sz w:val="25"/>
            <w:szCs w:val="25"/>
          </w:rPr>
          <w:t>Firestore</w:t>
        </w:r>
        <w:proofErr w:type="spellEnd"/>
        <w:r w:rsidRPr="00A4759A">
          <w:rPr>
            <w:rFonts w:ascii="Noto Sans" w:eastAsia="Times New Roman" w:hAnsi="Noto Sans" w:cs="Helvetica"/>
            <w:color w:val="222222"/>
            <w:sz w:val="25"/>
            <w:szCs w:val="25"/>
          </w:rPr>
          <w:t>, so, let's give ourselves the ability to add documents to the </w:t>
        </w:r>
        <w:r w:rsidRPr="00A4759A">
          <w:rPr>
            <w:rFonts w:ascii="Noto Sans" w:eastAsia="Times New Roman" w:hAnsi="Noto Sans" w:cs="Helvetica"/>
            <w:b/>
            <w:bCs/>
            <w:color w:val="00AD7D"/>
            <w:sz w:val="25"/>
          </w:rPr>
          <w:t>posts</w:t>
        </w:r>
        <w:r w:rsidRPr="00A4759A">
          <w:rPr>
            <w:rFonts w:ascii="Noto Sans" w:eastAsia="Times New Roman" w:hAnsi="Noto Sans" w:cs="Helvetica"/>
            <w:color w:val="222222"/>
            <w:sz w:val="25"/>
            <w:szCs w:val="25"/>
          </w:rPr>
          <w:t> collection.</w:t>
        </w:r>
      </w:ins>
    </w:p>
    <w:p w:rsidR="00A4759A" w:rsidRPr="00A4759A" w:rsidRDefault="00A4759A" w:rsidP="00A4759A">
      <w:pPr>
        <w:shd w:val="clear" w:color="auto" w:fill="FFFFFF"/>
        <w:spacing w:after="100" w:afterAutospacing="1" w:line="240" w:lineRule="auto"/>
        <w:rPr>
          <w:ins w:id="252" w:author="Unknown"/>
          <w:rFonts w:ascii="Noto Sans" w:eastAsia="Times New Roman" w:hAnsi="Noto Sans" w:cs="Helvetica"/>
          <w:color w:val="222222"/>
          <w:sz w:val="25"/>
          <w:szCs w:val="25"/>
        </w:rPr>
      </w:pPr>
      <w:ins w:id="253" w:author="Unknown">
        <w:r w:rsidRPr="00A4759A">
          <w:rPr>
            <w:rFonts w:ascii="Noto Sans" w:eastAsia="Times New Roman" w:hAnsi="Noto Sans" w:cs="Helvetica"/>
            <w:color w:val="222222"/>
            <w:sz w:val="25"/>
            <w:szCs w:val="25"/>
          </w:rPr>
          <w:t>Being that we're already in the </w:t>
        </w:r>
        <w:r w:rsidRPr="00A4759A">
          <w:rPr>
            <w:rFonts w:ascii="Noto Sans" w:eastAsia="Times New Roman" w:hAnsi="Noto Sans" w:cs="Helvetica"/>
            <w:b/>
            <w:bCs/>
            <w:color w:val="00AD7D"/>
            <w:sz w:val="25"/>
          </w:rPr>
          <w:t>app.component.html</w:t>
        </w:r>
        <w:r w:rsidRPr="00A4759A">
          <w:rPr>
            <w:rFonts w:ascii="Noto Sans" w:eastAsia="Times New Roman" w:hAnsi="Noto Sans" w:cs="Helvetica"/>
            <w:color w:val="222222"/>
            <w:sz w:val="25"/>
            <w:szCs w:val="25"/>
          </w:rPr>
          <w:t> file, add the following HTML above the unordered list: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54" w:author="Unknown"/>
          <w:rFonts w:ascii="Consolas" w:eastAsia="Times New Roman" w:hAnsi="Consolas" w:cs="Consolas"/>
          <w:color w:val="F8F8F2"/>
          <w:sz w:val="25"/>
        </w:rPr>
      </w:pPr>
      <w:ins w:id="255" w:author="Unknown">
        <w:r w:rsidRPr="00A4759A">
          <w:rPr>
            <w:rFonts w:ascii="Consolas" w:eastAsia="Times New Roman" w:hAnsi="Consolas" w:cs="Consolas"/>
            <w:color w:val="F8F8F2"/>
            <w:sz w:val="25"/>
          </w:rPr>
          <w:t>&lt;</w:t>
        </w:r>
        <w:r w:rsidRPr="00A4759A">
          <w:rPr>
            <w:rFonts w:ascii="Consolas" w:eastAsia="Times New Roman" w:hAnsi="Consolas" w:cs="Consolas"/>
            <w:color w:val="F92672"/>
            <w:sz w:val="25"/>
          </w:rPr>
          <w:t xml:space="preserve">input </w:t>
        </w:r>
        <w:r w:rsidRPr="00A4759A">
          <w:rPr>
            <w:rFonts w:ascii="Consolas" w:eastAsia="Times New Roman" w:hAnsi="Consolas" w:cs="Consolas"/>
            <w:color w:val="64DBB5"/>
            <w:sz w:val="25"/>
          </w:rPr>
          <w:t>type</w:t>
        </w:r>
        <w:r w:rsidRPr="00A4759A">
          <w:rPr>
            <w:rFonts w:ascii="Consolas" w:eastAsia="Times New Roman" w:hAnsi="Consolas" w:cs="Consolas"/>
            <w:color w:val="F8F8F2"/>
            <w:sz w:val="25"/>
          </w:rPr>
          <w:t>="</w:t>
        </w:r>
        <w:r w:rsidRPr="00A4759A">
          <w:rPr>
            <w:rFonts w:ascii="Consolas" w:eastAsia="Times New Roman" w:hAnsi="Consolas" w:cs="Consolas"/>
            <w:color w:val="00DEFF"/>
            <w:sz w:val="25"/>
          </w:rPr>
          <w:t>text</w:t>
        </w:r>
        <w:r w:rsidRPr="00A4759A">
          <w:rPr>
            <w:rFonts w:ascii="Consolas" w:eastAsia="Times New Roman" w:hAnsi="Consolas" w:cs="Consolas"/>
            <w:color w:val="F8F8F2"/>
            <w:sz w:val="25"/>
          </w:rPr>
          <w:t>"</w:t>
        </w:r>
        <w:r w:rsidRPr="00A4759A">
          <w:rPr>
            <w:rFonts w:ascii="Consolas" w:eastAsia="Times New Roman" w:hAnsi="Consolas" w:cs="Consolas"/>
            <w:color w:val="F92672"/>
            <w:sz w:val="25"/>
          </w:rPr>
          <w:t xml:space="preserve"> </w:t>
        </w:r>
        <w:r w:rsidRPr="00A4759A">
          <w:rPr>
            <w:rFonts w:ascii="Consolas" w:eastAsia="Times New Roman" w:hAnsi="Consolas" w:cs="Consolas"/>
            <w:color w:val="64DBB5"/>
            <w:sz w:val="25"/>
          </w:rPr>
          <w:t>[(</w:t>
        </w:r>
        <w:proofErr w:type="spellStart"/>
        <w:r w:rsidRPr="00A4759A">
          <w:rPr>
            <w:rFonts w:ascii="Consolas" w:eastAsia="Times New Roman" w:hAnsi="Consolas" w:cs="Consolas"/>
            <w:color w:val="64DBB5"/>
            <w:sz w:val="25"/>
          </w:rPr>
          <w:t>ngModel</w:t>
        </w:r>
        <w:proofErr w:type="spellEnd"/>
        <w:r w:rsidRPr="00A4759A">
          <w:rPr>
            <w:rFonts w:ascii="Consolas" w:eastAsia="Times New Roman" w:hAnsi="Consolas" w:cs="Consolas"/>
            <w:color w:val="64DBB5"/>
            <w:sz w:val="25"/>
          </w:rPr>
          <w:t>)]</w:t>
        </w:r>
        <w:r w:rsidRPr="00A4759A">
          <w:rPr>
            <w:rFonts w:ascii="Consolas" w:eastAsia="Times New Roman" w:hAnsi="Consolas" w:cs="Consolas"/>
            <w:color w:val="F8F8F2"/>
            <w:sz w:val="25"/>
          </w:rPr>
          <w:t>="</w:t>
        </w:r>
        <w:r w:rsidRPr="00A4759A">
          <w:rPr>
            <w:rFonts w:ascii="Consolas" w:eastAsia="Times New Roman" w:hAnsi="Consolas" w:cs="Consolas"/>
            <w:color w:val="00DEFF"/>
            <w:sz w:val="25"/>
          </w:rPr>
          <w:t>title</w:t>
        </w:r>
        <w:r w:rsidRPr="00A4759A">
          <w:rPr>
            <w:rFonts w:ascii="Consolas" w:eastAsia="Times New Roman" w:hAnsi="Consolas" w:cs="Consolas"/>
            <w:color w:val="F8F8F2"/>
            <w:sz w:val="25"/>
          </w:rPr>
          <w:t>"</w:t>
        </w:r>
        <w:r w:rsidRPr="00A4759A">
          <w:rPr>
            <w:rFonts w:ascii="Consolas" w:eastAsia="Times New Roman" w:hAnsi="Consolas" w:cs="Consolas"/>
            <w:color w:val="F92672"/>
            <w:sz w:val="25"/>
          </w:rPr>
          <w:t xml:space="preserve"> </w:t>
        </w:r>
        <w:r w:rsidRPr="00A4759A">
          <w:rPr>
            <w:rFonts w:ascii="Consolas" w:eastAsia="Times New Roman" w:hAnsi="Consolas" w:cs="Consolas"/>
            <w:color w:val="64DBB5"/>
            <w:sz w:val="25"/>
          </w:rPr>
          <w:t>name</w:t>
        </w:r>
        <w:r w:rsidRPr="00A4759A">
          <w:rPr>
            <w:rFonts w:ascii="Consolas" w:eastAsia="Times New Roman" w:hAnsi="Consolas" w:cs="Consolas"/>
            <w:color w:val="F8F8F2"/>
            <w:sz w:val="25"/>
          </w:rPr>
          <w:t>="</w:t>
        </w:r>
        <w:r w:rsidRPr="00A4759A">
          <w:rPr>
            <w:rFonts w:ascii="Consolas" w:eastAsia="Times New Roman" w:hAnsi="Consolas" w:cs="Consolas"/>
            <w:color w:val="00DEFF"/>
            <w:sz w:val="25"/>
          </w:rPr>
          <w:t>title</w:t>
        </w:r>
        <w:r w:rsidRPr="00A4759A">
          <w:rPr>
            <w:rFonts w:ascii="Consolas" w:eastAsia="Times New Roman" w:hAnsi="Consolas" w:cs="Consolas"/>
            <w:color w:val="F8F8F2"/>
            <w:sz w:val="25"/>
          </w:rPr>
          <w:t>"</w:t>
        </w:r>
        <w:r w:rsidRPr="00A4759A">
          <w:rPr>
            <w:rFonts w:ascii="Consolas" w:eastAsia="Times New Roman" w:hAnsi="Consolas" w:cs="Consolas"/>
            <w:color w:val="F92672"/>
            <w:sz w:val="25"/>
          </w:rPr>
          <w:t xml:space="preserve"> </w:t>
        </w:r>
        <w:r w:rsidRPr="00A4759A">
          <w:rPr>
            <w:rFonts w:ascii="Consolas" w:eastAsia="Times New Roman" w:hAnsi="Consolas" w:cs="Consolas"/>
            <w:color w:val="64DBB5"/>
            <w:sz w:val="25"/>
          </w:rPr>
          <w:t>placeholder</w:t>
        </w:r>
        <w:r w:rsidRPr="00A4759A">
          <w:rPr>
            <w:rFonts w:ascii="Consolas" w:eastAsia="Times New Roman" w:hAnsi="Consolas" w:cs="Consolas"/>
            <w:color w:val="F8F8F2"/>
            <w:sz w:val="25"/>
          </w:rPr>
          <w:t>="</w:t>
        </w:r>
        <w:r w:rsidRPr="00A4759A">
          <w:rPr>
            <w:rFonts w:ascii="Consolas" w:eastAsia="Times New Roman" w:hAnsi="Consolas" w:cs="Consolas"/>
            <w:color w:val="00DEFF"/>
            <w:sz w:val="25"/>
          </w:rPr>
          <w:t>Title..</w:t>
        </w:r>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56" w:author="Unknown"/>
          <w:rFonts w:ascii="Consolas" w:eastAsia="Times New Roman" w:hAnsi="Consolas" w:cs="Consolas"/>
          <w:color w:val="F8F8F2"/>
          <w:sz w:val="25"/>
        </w:rPr>
      </w:pPr>
      <w:ins w:id="257" w:author="Unknown">
        <w:r w:rsidRPr="00A4759A">
          <w:rPr>
            <w:rFonts w:ascii="Consolas" w:eastAsia="Times New Roman" w:hAnsi="Consolas" w:cs="Consolas"/>
            <w:color w:val="F8F8F2"/>
            <w:sz w:val="25"/>
          </w:rPr>
          <w:t>&lt;</w:t>
        </w:r>
        <w:proofErr w:type="spellStart"/>
        <w:r w:rsidRPr="00A4759A">
          <w:rPr>
            <w:rFonts w:ascii="Consolas" w:eastAsia="Times New Roman" w:hAnsi="Consolas" w:cs="Consolas"/>
            <w:color w:val="F92672"/>
            <w:sz w:val="25"/>
          </w:rPr>
          <w:t>textarea</w:t>
        </w:r>
        <w:proofErr w:type="spellEnd"/>
        <w:r w:rsidRPr="00A4759A">
          <w:rPr>
            <w:rFonts w:ascii="Consolas" w:eastAsia="Times New Roman" w:hAnsi="Consolas" w:cs="Consolas"/>
            <w:color w:val="F92672"/>
            <w:sz w:val="25"/>
          </w:rPr>
          <w:t xml:space="preserve"> </w:t>
        </w:r>
        <w:r w:rsidRPr="00A4759A">
          <w:rPr>
            <w:rFonts w:ascii="Consolas" w:eastAsia="Times New Roman" w:hAnsi="Consolas" w:cs="Consolas"/>
            <w:color w:val="64DBB5"/>
            <w:sz w:val="25"/>
          </w:rPr>
          <w:t>[(</w:t>
        </w:r>
        <w:proofErr w:type="spellStart"/>
        <w:r w:rsidRPr="00A4759A">
          <w:rPr>
            <w:rFonts w:ascii="Consolas" w:eastAsia="Times New Roman" w:hAnsi="Consolas" w:cs="Consolas"/>
            <w:color w:val="64DBB5"/>
            <w:sz w:val="25"/>
          </w:rPr>
          <w:t>ngModel</w:t>
        </w:r>
        <w:proofErr w:type="spellEnd"/>
        <w:r w:rsidRPr="00A4759A">
          <w:rPr>
            <w:rFonts w:ascii="Consolas" w:eastAsia="Times New Roman" w:hAnsi="Consolas" w:cs="Consolas"/>
            <w:color w:val="64DBB5"/>
            <w:sz w:val="25"/>
          </w:rPr>
          <w:t>)]</w:t>
        </w:r>
        <w:r w:rsidRPr="00A4759A">
          <w:rPr>
            <w:rFonts w:ascii="Consolas" w:eastAsia="Times New Roman" w:hAnsi="Consolas" w:cs="Consolas"/>
            <w:color w:val="F8F8F2"/>
            <w:sz w:val="25"/>
          </w:rPr>
          <w:t>="</w:t>
        </w:r>
        <w:r w:rsidRPr="00A4759A">
          <w:rPr>
            <w:rFonts w:ascii="Consolas" w:eastAsia="Times New Roman" w:hAnsi="Consolas" w:cs="Consolas"/>
            <w:color w:val="00DEFF"/>
            <w:sz w:val="25"/>
          </w:rPr>
          <w:t>content</w:t>
        </w:r>
        <w:r w:rsidRPr="00A4759A">
          <w:rPr>
            <w:rFonts w:ascii="Consolas" w:eastAsia="Times New Roman" w:hAnsi="Consolas" w:cs="Consolas"/>
            <w:color w:val="F8F8F2"/>
            <w:sz w:val="25"/>
          </w:rPr>
          <w:t>"</w:t>
        </w:r>
        <w:r w:rsidRPr="00A4759A">
          <w:rPr>
            <w:rFonts w:ascii="Consolas" w:eastAsia="Times New Roman" w:hAnsi="Consolas" w:cs="Consolas"/>
            <w:color w:val="F92672"/>
            <w:sz w:val="25"/>
          </w:rPr>
          <w:t xml:space="preserve"> </w:t>
        </w:r>
        <w:r w:rsidRPr="00A4759A">
          <w:rPr>
            <w:rFonts w:ascii="Consolas" w:eastAsia="Times New Roman" w:hAnsi="Consolas" w:cs="Consolas"/>
            <w:color w:val="64DBB5"/>
            <w:sz w:val="25"/>
          </w:rPr>
          <w:t>name</w:t>
        </w:r>
        <w:r w:rsidRPr="00A4759A">
          <w:rPr>
            <w:rFonts w:ascii="Consolas" w:eastAsia="Times New Roman" w:hAnsi="Consolas" w:cs="Consolas"/>
            <w:color w:val="F8F8F2"/>
            <w:sz w:val="25"/>
          </w:rPr>
          <w:t>="</w:t>
        </w:r>
        <w:r w:rsidRPr="00A4759A">
          <w:rPr>
            <w:rFonts w:ascii="Consolas" w:eastAsia="Times New Roman" w:hAnsi="Consolas" w:cs="Consolas"/>
            <w:color w:val="00DEFF"/>
            <w:sz w:val="25"/>
          </w:rPr>
          <w:t>content</w:t>
        </w:r>
        <w:r w:rsidRPr="00A4759A">
          <w:rPr>
            <w:rFonts w:ascii="Consolas" w:eastAsia="Times New Roman" w:hAnsi="Consolas" w:cs="Consolas"/>
            <w:color w:val="F8F8F2"/>
            <w:sz w:val="25"/>
          </w:rPr>
          <w:t>"</w:t>
        </w:r>
        <w:r w:rsidRPr="00A4759A">
          <w:rPr>
            <w:rFonts w:ascii="Consolas" w:eastAsia="Times New Roman" w:hAnsi="Consolas" w:cs="Consolas"/>
            <w:color w:val="F92672"/>
            <w:sz w:val="25"/>
          </w:rPr>
          <w:t xml:space="preserve"> </w:t>
        </w:r>
        <w:r w:rsidRPr="00A4759A">
          <w:rPr>
            <w:rFonts w:ascii="Consolas" w:eastAsia="Times New Roman" w:hAnsi="Consolas" w:cs="Consolas"/>
            <w:color w:val="64DBB5"/>
            <w:sz w:val="25"/>
          </w:rPr>
          <w:t>placeholder</w:t>
        </w:r>
        <w:r w:rsidRPr="00A4759A">
          <w:rPr>
            <w:rFonts w:ascii="Consolas" w:eastAsia="Times New Roman" w:hAnsi="Consolas" w:cs="Consolas"/>
            <w:color w:val="F8F8F2"/>
            <w:sz w:val="25"/>
          </w:rPr>
          <w:t>="</w:t>
        </w:r>
        <w:r w:rsidRPr="00A4759A">
          <w:rPr>
            <w:rFonts w:ascii="Consolas" w:eastAsia="Times New Roman" w:hAnsi="Consolas" w:cs="Consolas"/>
            <w:color w:val="00DEFF"/>
            <w:sz w:val="25"/>
          </w:rPr>
          <w:t>Content..</w:t>
        </w:r>
        <w:r w:rsidRPr="00A4759A">
          <w:rPr>
            <w:rFonts w:ascii="Consolas" w:eastAsia="Times New Roman" w:hAnsi="Consolas" w:cs="Consolas"/>
            <w:color w:val="F8F8F2"/>
            <w:sz w:val="25"/>
          </w:rPr>
          <w:t>"&gt;&lt;/</w:t>
        </w:r>
        <w:proofErr w:type="spellStart"/>
        <w:r w:rsidRPr="00A4759A">
          <w:rPr>
            <w:rFonts w:ascii="Consolas" w:eastAsia="Times New Roman" w:hAnsi="Consolas" w:cs="Consolas"/>
            <w:color w:val="F92672"/>
            <w:sz w:val="25"/>
          </w:rPr>
          <w:t>textarea</w:t>
        </w:r>
        <w:proofErr w:type="spellEnd"/>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58" w:author="Unknown"/>
          <w:rFonts w:ascii="Consolas" w:eastAsia="Times New Roman" w:hAnsi="Consolas" w:cs="Consolas"/>
          <w:color w:val="F8F8F2"/>
          <w:sz w:val="25"/>
          <w:szCs w:val="25"/>
        </w:rPr>
      </w:pPr>
      <w:ins w:id="259" w:author="Unknown">
        <w:r w:rsidRPr="00A4759A">
          <w:rPr>
            <w:rFonts w:ascii="Consolas" w:eastAsia="Times New Roman" w:hAnsi="Consolas" w:cs="Consolas"/>
            <w:color w:val="F8F8F2"/>
            <w:sz w:val="25"/>
          </w:rPr>
          <w:t>&lt;</w:t>
        </w:r>
        <w:r w:rsidRPr="00A4759A">
          <w:rPr>
            <w:rFonts w:ascii="Consolas" w:eastAsia="Times New Roman" w:hAnsi="Consolas" w:cs="Consolas"/>
            <w:color w:val="F92672"/>
            <w:sz w:val="25"/>
          </w:rPr>
          <w:t xml:space="preserve">input </w:t>
        </w:r>
        <w:r w:rsidRPr="00A4759A">
          <w:rPr>
            <w:rFonts w:ascii="Consolas" w:eastAsia="Times New Roman" w:hAnsi="Consolas" w:cs="Consolas"/>
            <w:color w:val="64DBB5"/>
            <w:sz w:val="25"/>
          </w:rPr>
          <w:t>type</w:t>
        </w:r>
        <w:r w:rsidRPr="00A4759A">
          <w:rPr>
            <w:rFonts w:ascii="Consolas" w:eastAsia="Times New Roman" w:hAnsi="Consolas" w:cs="Consolas"/>
            <w:color w:val="F8F8F2"/>
            <w:sz w:val="25"/>
          </w:rPr>
          <w:t>="</w:t>
        </w:r>
        <w:r w:rsidRPr="00A4759A">
          <w:rPr>
            <w:rFonts w:ascii="Consolas" w:eastAsia="Times New Roman" w:hAnsi="Consolas" w:cs="Consolas"/>
            <w:color w:val="00DEFF"/>
            <w:sz w:val="25"/>
          </w:rPr>
          <w:t>submit</w:t>
        </w:r>
        <w:r w:rsidRPr="00A4759A">
          <w:rPr>
            <w:rFonts w:ascii="Consolas" w:eastAsia="Times New Roman" w:hAnsi="Consolas" w:cs="Consolas"/>
            <w:color w:val="F8F8F2"/>
            <w:sz w:val="25"/>
          </w:rPr>
          <w:t>"</w:t>
        </w:r>
        <w:r w:rsidRPr="00A4759A">
          <w:rPr>
            <w:rFonts w:ascii="Consolas" w:eastAsia="Times New Roman" w:hAnsi="Consolas" w:cs="Consolas"/>
            <w:color w:val="F92672"/>
            <w:sz w:val="25"/>
          </w:rPr>
          <w:t xml:space="preserve"> </w:t>
        </w:r>
        <w:r w:rsidRPr="00A4759A">
          <w:rPr>
            <w:rFonts w:ascii="Consolas" w:eastAsia="Times New Roman" w:hAnsi="Consolas" w:cs="Consolas"/>
            <w:color w:val="64DBB5"/>
            <w:sz w:val="25"/>
          </w:rPr>
          <w:t>value</w:t>
        </w:r>
        <w:r w:rsidRPr="00A4759A">
          <w:rPr>
            <w:rFonts w:ascii="Consolas" w:eastAsia="Times New Roman" w:hAnsi="Consolas" w:cs="Consolas"/>
            <w:color w:val="F8F8F2"/>
            <w:sz w:val="25"/>
          </w:rPr>
          <w:t>="</w:t>
        </w:r>
        <w:r w:rsidRPr="00A4759A">
          <w:rPr>
            <w:rFonts w:ascii="Consolas" w:eastAsia="Times New Roman" w:hAnsi="Consolas" w:cs="Consolas"/>
            <w:color w:val="00DEFF"/>
            <w:sz w:val="25"/>
          </w:rPr>
          <w:t>Add a Post</w:t>
        </w:r>
        <w:r w:rsidRPr="00A4759A">
          <w:rPr>
            <w:rFonts w:ascii="Consolas" w:eastAsia="Times New Roman" w:hAnsi="Consolas" w:cs="Consolas"/>
            <w:color w:val="F8F8F2"/>
            <w:sz w:val="25"/>
          </w:rPr>
          <w:t>"</w:t>
        </w:r>
        <w:r w:rsidRPr="00A4759A">
          <w:rPr>
            <w:rFonts w:ascii="Consolas" w:eastAsia="Times New Roman" w:hAnsi="Consolas" w:cs="Consolas"/>
            <w:color w:val="F92672"/>
            <w:sz w:val="25"/>
          </w:rPr>
          <w:t xml:space="preserve"> </w:t>
        </w:r>
        <w:r w:rsidRPr="00A4759A">
          <w:rPr>
            <w:rFonts w:ascii="Consolas" w:eastAsia="Times New Roman" w:hAnsi="Consolas" w:cs="Consolas"/>
            <w:color w:val="64DBB5"/>
            <w:sz w:val="25"/>
          </w:rPr>
          <w:t>(click)</w:t>
        </w:r>
        <w:r w:rsidRPr="00A4759A">
          <w:rPr>
            <w:rFonts w:ascii="Consolas" w:eastAsia="Times New Roman" w:hAnsi="Consolas" w:cs="Consolas"/>
            <w:color w:val="F8F8F2"/>
            <w:sz w:val="25"/>
          </w:rPr>
          <w:t>="</w:t>
        </w:r>
        <w:proofErr w:type="spellStart"/>
        <w:r w:rsidRPr="00A4759A">
          <w:rPr>
            <w:rFonts w:ascii="Consolas" w:eastAsia="Times New Roman" w:hAnsi="Consolas" w:cs="Consolas"/>
            <w:color w:val="00DEFF"/>
            <w:sz w:val="25"/>
          </w:rPr>
          <w:t>addPost</w:t>
        </w:r>
        <w:proofErr w:type="spellEnd"/>
        <w:r w:rsidRPr="00A4759A">
          <w:rPr>
            <w:rFonts w:ascii="Consolas" w:eastAsia="Times New Roman" w:hAnsi="Consolas" w:cs="Consolas"/>
            <w:color w:val="00DEFF"/>
            <w:sz w:val="25"/>
          </w:rPr>
          <w:t>()</w:t>
        </w:r>
        <w:r w:rsidRPr="00A4759A">
          <w:rPr>
            <w:rFonts w:ascii="Consolas" w:eastAsia="Times New Roman" w:hAnsi="Consolas" w:cs="Consolas"/>
            <w:color w:val="F8F8F2"/>
            <w:sz w:val="25"/>
          </w:rPr>
          <w:t>"&gt;</w:t>
        </w:r>
      </w:ins>
    </w:p>
    <w:p w:rsidR="00A4759A" w:rsidRPr="00A4759A" w:rsidRDefault="00A4759A" w:rsidP="00A4759A">
      <w:pPr>
        <w:shd w:val="clear" w:color="auto" w:fill="FFFFFF"/>
        <w:spacing w:after="100" w:afterAutospacing="1" w:line="240" w:lineRule="auto"/>
        <w:rPr>
          <w:ins w:id="260" w:author="Unknown"/>
          <w:rFonts w:ascii="Noto Sans" w:eastAsia="Times New Roman" w:hAnsi="Noto Sans" w:cs="Helvetica"/>
          <w:color w:val="222222"/>
          <w:sz w:val="25"/>
          <w:szCs w:val="25"/>
        </w:rPr>
      </w:pPr>
      <w:ins w:id="261" w:author="Unknown">
        <w:r w:rsidRPr="00A4759A">
          <w:rPr>
            <w:rFonts w:ascii="Noto Sans" w:eastAsia="Times New Roman" w:hAnsi="Noto Sans" w:cs="Helvetica"/>
            <w:color w:val="222222"/>
            <w:sz w:val="25"/>
            <w:szCs w:val="25"/>
          </w:rPr>
          <w:lastRenderedPageBreak/>
          <w:t xml:space="preserve">Fairly simple, we're just adding a </w:t>
        </w:r>
        <w:proofErr w:type="spellStart"/>
        <w:r w:rsidRPr="00A4759A">
          <w:rPr>
            <w:rFonts w:ascii="Noto Sans" w:eastAsia="Times New Roman" w:hAnsi="Noto Sans" w:cs="Helvetica"/>
            <w:color w:val="222222"/>
            <w:sz w:val="25"/>
            <w:szCs w:val="25"/>
          </w:rPr>
          <w:t>textfield</w:t>
        </w:r>
        <w:proofErr w:type="spellEnd"/>
        <w:r w:rsidRPr="00A4759A">
          <w:rPr>
            <w:rFonts w:ascii="Noto Sans" w:eastAsia="Times New Roman" w:hAnsi="Noto Sans" w:cs="Helvetica"/>
            <w:color w:val="222222"/>
            <w:sz w:val="25"/>
            <w:szCs w:val="25"/>
          </w:rPr>
          <w:t xml:space="preserve"> and a </w:t>
        </w:r>
        <w:proofErr w:type="spellStart"/>
        <w:r w:rsidRPr="00A4759A">
          <w:rPr>
            <w:rFonts w:ascii="Noto Sans" w:eastAsia="Times New Roman" w:hAnsi="Noto Sans" w:cs="Helvetica"/>
            <w:color w:val="222222"/>
            <w:sz w:val="25"/>
            <w:szCs w:val="25"/>
          </w:rPr>
          <w:t>textarea</w:t>
        </w:r>
        <w:proofErr w:type="spellEnd"/>
        <w:r w:rsidRPr="00A4759A">
          <w:rPr>
            <w:rFonts w:ascii="Noto Sans" w:eastAsia="Times New Roman" w:hAnsi="Noto Sans" w:cs="Helvetica"/>
            <w:color w:val="222222"/>
            <w:sz w:val="25"/>
            <w:szCs w:val="25"/>
          </w:rPr>
          <w:t xml:space="preserve"> input, both with </w:t>
        </w:r>
        <w:proofErr w:type="spellStart"/>
        <w:r w:rsidRPr="00A4759A">
          <w:rPr>
            <w:rFonts w:ascii="Noto Sans" w:eastAsia="Times New Roman" w:hAnsi="Noto Sans" w:cs="Helvetica"/>
            <w:b/>
            <w:bCs/>
            <w:color w:val="00AD7D"/>
            <w:sz w:val="25"/>
          </w:rPr>
          <w:t>ngModel</w:t>
        </w:r>
        <w:proofErr w:type="spellEnd"/>
        <w:r w:rsidRPr="00A4759A">
          <w:rPr>
            <w:rFonts w:ascii="Noto Sans" w:eastAsia="Times New Roman" w:hAnsi="Noto Sans" w:cs="Helvetica"/>
            <w:color w:val="222222"/>
            <w:sz w:val="25"/>
            <w:szCs w:val="25"/>
          </w:rPr>
          <w:t> to communicate the value to and from the component class, and then we're calling </w:t>
        </w:r>
        <w:proofErr w:type="spellStart"/>
        <w:r w:rsidRPr="00A4759A">
          <w:rPr>
            <w:rFonts w:ascii="Noto Sans" w:eastAsia="Times New Roman" w:hAnsi="Noto Sans" w:cs="Helvetica"/>
            <w:b/>
            <w:bCs/>
            <w:color w:val="00AD7D"/>
            <w:sz w:val="25"/>
          </w:rPr>
          <w:t>addPost</w:t>
        </w:r>
        <w:proofErr w:type="spellEnd"/>
        <w:r w:rsidRPr="00A4759A">
          <w:rPr>
            <w:rFonts w:ascii="Noto Sans" w:eastAsia="Times New Roman" w:hAnsi="Noto Sans" w:cs="Helvetica"/>
            <w:b/>
            <w:bCs/>
            <w:color w:val="00AD7D"/>
            <w:sz w:val="25"/>
          </w:rPr>
          <w:t>()</w:t>
        </w:r>
        <w:r w:rsidRPr="00A4759A">
          <w:rPr>
            <w:rFonts w:ascii="Noto Sans" w:eastAsia="Times New Roman" w:hAnsi="Noto Sans" w:cs="Helvetica"/>
            <w:color w:val="222222"/>
            <w:sz w:val="25"/>
            <w:szCs w:val="25"/>
          </w:rPr>
          <w:t> on click from the button.</w:t>
        </w:r>
      </w:ins>
    </w:p>
    <w:p w:rsidR="00A4759A" w:rsidRPr="00A4759A" w:rsidRDefault="00A4759A" w:rsidP="00A4759A">
      <w:pPr>
        <w:shd w:val="clear" w:color="auto" w:fill="FFFFFF"/>
        <w:spacing w:after="100" w:afterAutospacing="1" w:line="240" w:lineRule="auto"/>
        <w:rPr>
          <w:ins w:id="262" w:author="Unknown"/>
          <w:rFonts w:ascii="Noto Sans" w:eastAsia="Times New Roman" w:hAnsi="Noto Sans" w:cs="Helvetica"/>
          <w:color w:val="222222"/>
          <w:sz w:val="25"/>
          <w:szCs w:val="25"/>
        </w:rPr>
      </w:pPr>
      <w:ins w:id="263" w:author="Unknown">
        <w:r w:rsidRPr="00A4759A">
          <w:rPr>
            <w:rFonts w:ascii="Noto Sans" w:eastAsia="Times New Roman" w:hAnsi="Noto Sans" w:cs="Helvetica"/>
            <w:b/>
            <w:bCs/>
            <w:color w:val="00AD7D"/>
            <w:sz w:val="25"/>
          </w:rPr>
          <w:t>Note</w:t>
        </w:r>
        <w:r w:rsidRPr="00A4759A">
          <w:rPr>
            <w:rFonts w:ascii="Noto Sans" w:eastAsia="Times New Roman" w:hAnsi="Noto Sans" w:cs="Helvetica"/>
            <w:color w:val="222222"/>
            <w:sz w:val="25"/>
            <w:szCs w:val="25"/>
          </w:rPr>
          <w:t xml:space="preserve">: Normally, you would probably want to use </w:t>
        </w:r>
        <w:proofErr w:type="spellStart"/>
        <w:r w:rsidRPr="00A4759A">
          <w:rPr>
            <w:rFonts w:ascii="Noto Sans" w:eastAsia="Times New Roman" w:hAnsi="Noto Sans" w:cs="Helvetica"/>
            <w:color w:val="222222"/>
            <w:sz w:val="25"/>
            <w:szCs w:val="25"/>
          </w:rPr>
          <w:t>Angular's</w:t>
        </w:r>
        <w:proofErr w:type="spellEnd"/>
        <w:r w:rsidRPr="00A4759A">
          <w:rPr>
            <w:rFonts w:ascii="Noto Sans" w:eastAsia="Times New Roman" w:hAnsi="Noto Sans" w:cs="Helvetica"/>
            <w:color w:val="222222"/>
            <w:sz w:val="25"/>
            <w:szCs w:val="25"/>
          </w:rPr>
          <w:t xml:space="preserve"> Reactive Forms for something like this, but that's a bit more setup. You can check out my </w:t>
        </w:r>
        <w:r w:rsidRPr="00A4759A">
          <w:rPr>
            <w:rFonts w:ascii="Noto Sans" w:eastAsia="Times New Roman" w:hAnsi="Noto Sans" w:cs="Helvetica"/>
            <w:color w:val="222222"/>
            <w:sz w:val="25"/>
            <w:szCs w:val="25"/>
          </w:rPr>
          <w:fldChar w:fldCharType="begin"/>
        </w:r>
        <w:r w:rsidRPr="00A4759A">
          <w:rPr>
            <w:rFonts w:ascii="Noto Sans" w:eastAsia="Times New Roman" w:hAnsi="Noto Sans" w:cs="Helvetica"/>
            <w:color w:val="222222"/>
            <w:sz w:val="25"/>
            <w:szCs w:val="25"/>
          </w:rPr>
          <w:instrText xml:space="preserve"> HYPERLINK "https://coursetro.com/posts/code/66/Angular-4-Reactive-Forms-Tutorial" </w:instrText>
        </w:r>
        <w:r w:rsidRPr="00A4759A">
          <w:rPr>
            <w:rFonts w:ascii="Noto Sans" w:eastAsia="Times New Roman" w:hAnsi="Noto Sans" w:cs="Helvetica"/>
            <w:color w:val="222222"/>
            <w:sz w:val="25"/>
            <w:szCs w:val="25"/>
          </w:rPr>
          <w:fldChar w:fldCharType="separate"/>
        </w:r>
        <w:r w:rsidRPr="00A4759A">
          <w:rPr>
            <w:rFonts w:ascii="Noto Sans" w:eastAsia="Times New Roman" w:hAnsi="Noto Sans" w:cs="Helvetica"/>
            <w:b/>
            <w:bCs/>
            <w:color w:val="00AD7D"/>
            <w:sz w:val="25"/>
            <w:u w:val="single"/>
          </w:rPr>
          <w:t>Reactive Forms Tutorial</w:t>
        </w:r>
        <w:r w:rsidRPr="00A4759A">
          <w:rPr>
            <w:rFonts w:ascii="Noto Sans" w:eastAsia="Times New Roman" w:hAnsi="Noto Sans" w:cs="Helvetica"/>
            <w:color w:val="222222"/>
            <w:sz w:val="25"/>
            <w:szCs w:val="25"/>
          </w:rPr>
          <w:fldChar w:fldCharType="end"/>
        </w:r>
        <w:r w:rsidRPr="00A4759A">
          <w:rPr>
            <w:rFonts w:ascii="Noto Sans" w:eastAsia="Times New Roman" w:hAnsi="Noto Sans" w:cs="Helvetica"/>
            <w:color w:val="222222"/>
            <w:sz w:val="25"/>
            <w:szCs w:val="25"/>
          </w:rPr>
          <w:t> though to learn how to set it up.</w:t>
        </w:r>
      </w:ins>
    </w:p>
    <w:p w:rsidR="00A4759A" w:rsidRPr="00A4759A" w:rsidRDefault="00A4759A" w:rsidP="00A4759A">
      <w:pPr>
        <w:shd w:val="clear" w:color="auto" w:fill="FFFFFF"/>
        <w:spacing w:after="100" w:afterAutospacing="1" w:line="240" w:lineRule="auto"/>
        <w:rPr>
          <w:ins w:id="264" w:author="Unknown"/>
          <w:rFonts w:ascii="Noto Sans" w:eastAsia="Times New Roman" w:hAnsi="Noto Sans" w:cs="Helvetica"/>
          <w:color w:val="222222"/>
          <w:sz w:val="25"/>
          <w:szCs w:val="25"/>
        </w:rPr>
      </w:pPr>
      <w:ins w:id="265" w:author="Unknown">
        <w:r w:rsidRPr="00A4759A">
          <w:rPr>
            <w:rFonts w:ascii="Noto Sans" w:eastAsia="Times New Roman" w:hAnsi="Noto Sans" w:cs="Helvetica"/>
            <w:color w:val="222222"/>
            <w:sz w:val="25"/>
            <w:szCs w:val="25"/>
          </w:rPr>
          <w:t>Right now, this will error. That's because </w:t>
        </w:r>
        <w:proofErr w:type="spellStart"/>
        <w:r w:rsidRPr="00A4759A">
          <w:rPr>
            <w:rFonts w:ascii="Noto Sans" w:eastAsia="Times New Roman" w:hAnsi="Noto Sans" w:cs="Helvetica"/>
            <w:b/>
            <w:bCs/>
            <w:color w:val="00AD7D"/>
            <w:sz w:val="25"/>
          </w:rPr>
          <w:t>ngModel</w:t>
        </w:r>
        <w:proofErr w:type="spellEnd"/>
        <w:r w:rsidRPr="00A4759A">
          <w:rPr>
            <w:rFonts w:ascii="Noto Sans" w:eastAsia="Times New Roman" w:hAnsi="Noto Sans" w:cs="Helvetica"/>
            <w:color w:val="222222"/>
            <w:sz w:val="25"/>
            <w:szCs w:val="25"/>
          </w:rPr>
          <w:t> doesn't exist on input fields. We need to import the </w:t>
        </w:r>
        <w:proofErr w:type="spellStart"/>
        <w:r w:rsidRPr="00A4759A">
          <w:rPr>
            <w:rFonts w:ascii="Noto Sans" w:eastAsia="Times New Roman" w:hAnsi="Noto Sans" w:cs="Helvetica"/>
            <w:b/>
            <w:bCs/>
            <w:color w:val="00AD7D"/>
            <w:sz w:val="25"/>
          </w:rPr>
          <w:t>FormsModule</w:t>
        </w:r>
        <w:proofErr w:type="spellEnd"/>
        <w:r w:rsidRPr="00A4759A">
          <w:rPr>
            <w:rFonts w:ascii="Noto Sans" w:eastAsia="Times New Roman" w:hAnsi="Noto Sans" w:cs="Helvetica"/>
            <w:color w:val="222222"/>
            <w:sz w:val="25"/>
            <w:szCs w:val="25"/>
          </w:rPr>
          <w:t> in the </w:t>
        </w:r>
        <w:proofErr w:type="spellStart"/>
        <w:r w:rsidRPr="00A4759A">
          <w:rPr>
            <w:rFonts w:ascii="Noto Sans" w:eastAsia="Times New Roman" w:hAnsi="Noto Sans" w:cs="Helvetica"/>
            <w:b/>
            <w:bCs/>
            <w:color w:val="00AD7D"/>
            <w:sz w:val="25"/>
          </w:rPr>
          <w:t>app.module.ts</w:t>
        </w:r>
        <w:proofErr w:type="spellEnd"/>
        <w:r w:rsidRPr="00A4759A">
          <w:rPr>
            <w:rFonts w:ascii="Noto Sans" w:eastAsia="Times New Roman" w:hAnsi="Noto Sans" w:cs="Helvetica"/>
            <w:color w:val="222222"/>
            <w:sz w:val="25"/>
            <w:szCs w:val="25"/>
          </w:rPr>
          <w:t> file:</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66" w:author="Unknown"/>
          <w:rFonts w:ascii="Consolas" w:eastAsia="Times New Roman" w:hAnsi="Consolas" w:cs="Consolas"/>
          <w:color w:val="F8F8F2"/>
          <w:sz w:val="25"/>
        </w:rPr>
      </w:pPr>
      <w:ins w:id="267" w:author="Unknown">
        <w:r w:rsidRPr="00A4759A">
          <w:rPr>
            <w:rFonts w:ascii="Consolas" w:eastAsia="Times New Roman" w:hAnsi="Consolas" w:cs="Consolas"/>
            <w:color w:val="66D9EF"/>
            <w:sz w:val="25"/>
          </w:rPr>
          <w:t>import</w:t>
        </w:r>
        <w:r w:rsidRPr="00A4759A">
          <w:rPr>
            <w:rFonts w:ascii="Consolas" w:eastAsia="Times New Roman" w:hAnsi="Consolas" w:cs="Consolas"/>
            <w:color w:val="F8F8F2"/>
            <w:sz w:val="25"/>
          </w:rPr>
          <w:t xml:space="preserve"> { </w:t>
        </w:r>
        <w:proofErr w:type="spellStart"/>
        <w:r w:rsidRPr="00A4759A">
          <w:rPr>
            <w:rFonts w:ascii="Consolas" w:eastAsia="Times New Roman" w:hAnsi="Consolas" w:cs="Consolas"/>
            <w:color w:val="F8F8F2"/>
            <w:sz w:val="25"/>
          </w:rPr>
          <w:t>FormsModule</w:t>
        </w:r>
        <w:proofErr w:type="spellEnd"/>
        <w:r w:rsidRPr="00A4759A">
          <w:rPr>
            <w:rFonts w:ascii="Consolas" w:eastAsia="Times New Roman" w:hAnsi="Consolas" w:cs="Consolas"/>
            <w:color w:val="F8F8F2"/>
            <w:sz w:val="25"/>
          </w:rPr>
          <w:t xml:space="preserve"> } </w:t>
        </w:r>
        <w:r w:rsidRPr="00A4759A">
          <w:rPr>
            <w:rFonts w:ascii="Consolas" w:eastAsia="Times New Roman" w:hAnsi="Consolas" w:cs="Consolas"/>
            <w:color w:val="66D9EF"/>
            <w:sz w:val="25"/>
          </w:rPr>
          <w:t>from</w:t>
        </w:r>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'@angular/forms'</w:t>
        </w:r>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68" w:author="Unknown"/>
          <w:rFonts w:ascii="Consolas" w:eastAsia="Times New Roman" w:hAnsi="Consolas" w:cs="Consolas"/>
          <w:color w:val="F8F8F2"/>
          <w:sz w:val="25"/>
        </w:rPr>
      </w:pPr>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69" w:author="Unknown"/>
          <w:rFonts w:ascii="Consolas" w:eastAsia="Times New Roman" w:hAnsi="Consolas" w:cs="Consolas"/>
          <w:color w:val="F8F8F2"/>
          <w:sz w:val="25"/>
        </w:rPr>
      </w:pPr>
      <w:ins w:id="270" w:author="Unknown">
        <w:r w:rsidRPr="00A4759A">
          <w:rPr>
            <w:rFonts w:ascii="Consolas" w:eastAsia="Times New Roman" w:hAnsi="Consolas" w:cs="Consolas"/>
            <w:color w:val="F8F8F2"/>
            <w:sz w:val="25"/>
          </w:rPr>
          <w:t>@</w:t>
        </w:r>
        <w:proofErr w:type="spellStart"/>
        <w:r w:rsidRPr="00A4759A">
          <w:rPr>
            <w:rFonts w:ascii="Consolas" w:eastAsia="Times New Roman" w:hAnsi="Consolas" w:cs="Consolas"/>
            <w:color w:val="00DEFF"/>
            <w:sz w:val="25"/>
          </w:rPr>
          <w:t>NgModule</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71" w:author="Unknown"/>
          <w:rFonts w:ascii="Consolas" w:eastAsia="Times New Roman" w:hAnsi="Consolas" w:cs="Consolas"/>
          <w:color w:val="F8F8F2"/>
          <w:sz w:val="25"/>
        </w:rPr>
      </w:pPr>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72" w:author="Unknown"/>
          <w:rFonts w:ascii="Consolas" w:eastAsia="Times New Roman" w:hAnsi="Consolas" w:cs="Consolas"/>
          <w:color w:val="F8F8F2"/>
          <w:sz w:val="25"/>
        </w:rPr>
      </w:pPr>
      <w:ins w:id="273" w:author="Unknown">
        <w:r w:rsidRPr="00A4759A">
          <w:rPr>
            <w:rFonts w:ascii="Consolas" w:eastAsia="Times New Roman" w:hAnsi="Consolas" w:cs="Consolas"/>
            <w:color w:val="F8F8F2"/>
            <w:sz w:val="25"/>
          </w:rPr>
          <w:t xml:space="preserve">  imports: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74" w:author="Unknown"/>
          <w:rFonts w:ascii="Consolas" w:eastAsia="Times New Roman" w:hAnsi="Consolas" w:cs="Consolas"/>
          <w:color w:val="F8F8F2"/>
          <w:sz w:val="25"/>
        </w:rPr>
      </w:pPr>
      <w:ins w:id="275"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FormsModule</w:t>
        </w:r>
        <w:proofErr w:type="spellEnd"/>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76" w:author="Unknown"/>
          <w:rFonts w:ascii="Consolas" w:eastAsia="Times New Roman" w:hAnsi="Consolas" w:cs="Consolas"/>
          <w:color w:val="F8F8F2"/>
          <w:sz w:val="25"/>
        </w:rPr>
      </w:pPr>
      <w:ins w:id="277" w:author="Unknown">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78" w:author="Unknown"/>
          <w:rFonts w:ascii="Consolas" w:eastAsia="Times New Roman" w:hAnsi="Consolas" w:cs="Consolas"/>
          <w:color w:val="F8F8F2"/>
          <w:sz w:val="25"/>
        </w:rPr>
      </w:pPr>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79" w:author="Unknown"/>
          <w:rFonts w:ascii="Consolas" w:eastAsia="Times New Roman" w:hAnsi="Consolas" w:cs="Consolas"/>
          <w:color w:val="F8F8F2"/>
          <w:sz w:val="25"/>
          <w:szCs w:val="25"/>
        </w:rPr>
      </w:pPr>
      <w:ins w:id="280" w:author="Unknown">
        <w:r w:rsidRPr="00A4759A">
          <w:rPr>
            <w:rFonts w:ascii="Consolas" w:eastAsia="Times New Roman" w:hAnsi="Consolas" w:cs="Consolas"/>
            <w:color w:val="F8F8F2"/>
            <w:sz w:val="25"/>
          </w:rPr>
          <w:t>})</w:t>
        </w:r>
      </w:ins>
    </w:p>
    <w:p w:rsidR="00A4759A" w:rsidRPr="00A4759A" w:rsidRDefault="00A4759A" w:rsidP="00A4759A">
      <w:pPr>
        <w:shd w:val="clear" w:color="auto" w:fill="FFFFFF"/>
        <w:spacing w:after="100" w:afterAutospacing="1" w:line="240" w:lineRule="auto"/>
        <w:rPr>
          <w:ins w:id="281" w:author="Unknown"/>
          <w:rFonts w:ascii="Noto Sans" w:eastAsia="Times New Roman" w:hAnsi="Noto Sans" w:cs="Helvetica"/>
          <w:color w:val="222222"/>
          <w:sz w:val="25"/>
          <w:szCs w:val="25"/>
        </w:rPr>
      </w:pPr>
      <w:ins w:id="282" w:author="Unknown">
        <w:r w:rsidRPr="00A4759A">
          <w:rPr>
            <w:rFonts w:ascii="Noto Sans" w:eastAsia="Times New Roman" w:hAnsi="Noto Sans" w:cs="Helvetica"/>
            <w:color w:val="222222"/>
            <w:sz w:val="25"/>
            <w:szCs w:val="25"/>
          </w:rPr>
          <w:t>Next, in the </w:t>
        </w:r>
        <w:proofErr w:type="spellStart"/>
        <w:r w:rsidRPr="00A4759A">
          <w:rPr>
            <w:rFonts w:ascii="Noto Sans" w:eastAsia="Times New Roman" w:hAnsi="Noto Sans" w:cs="Helvetica"/>
            <w:b/>
            <w:bCs/>
            <w:color w:val="00AD7D"/>
            <w:sz w:val="25"/>
          </w:rPr>
          <w:t>app.component.ts</w:t>
        </w:r>
        <w:proofErr w:type="spellEnd"/>
        <w:r w:rsidRPr="00A4759A">
          <w:rPr>
            <w:rFonts w:ascii="Noto Sans" w:eastAsia="Times New Roman" w:hAnsi="Noto Sans" w:cs="Helvetica"/>
            <w:color w:val="222222"/>
            <w:sz w:val="25"/>
            <w:szCs w:val="25"/>
          </w:rPr>
          <w:t> file, at the top, add two more properties for our </w:t>
        </w:r>
        <w:proofErr w:type="spellStart"/>
        <w:r w:rsidRPr="00A4759A">
          <w:rPr>
            <w:rFonts w:ascii="Noto Sans" w:eastAsia="Times New Roman" w:hAnsi="Noto Sans" w:cs="Helvetica"/>
            <w:b/>
            <w:bCs/>
            <w:color w:val="00AD7D"/>
            <w:sz w:val="25"/>
          </w:rPr>
          <w:t>ngModel</w:t>
        </w:r>
        <w:proofErr w:type="spellEnd"/>
        <w:r w:rsidRPr="00A4759A">
          <w:rPr>
            <w:rFonts w:ascii="Noto Sans" w:eastAsia="Times New Roman" w:hAnsi="Noto Sans" w:cs="Helvetica"/>
            <w:color w:val="222222"/>
            <w:sz w:val="25"/>
            <w:szCs w:val="25"/>
          </w:rPr>
          <w:t> 2-way data binding:</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83" w:author="Unknown"/>
          <w:rFonts w:ascii="Consolas" w:eastAsia="Times New Roman" w:hAnsi="Consolas" w:cs="Consolas"/>
          <w:color w:val="F8F8F2"/>
          <w:sz w:val="25"/>
        </w:rPr>
      </w:pPr>
      <w:ins w:id="284"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title:string</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85" w:author="Unknown"/>
          <w:rFonts w:ascii="Consolas" w:eastAsia="Times New Roman" w:hAnsi="Consolas" w:cs="Consolas"/>
          <w:color w:val="F8F8F2"/>
          <w:sz w:val="25"/>
          <w:szCs w:val="25"/>
        </w:rPr>
      </w:pPr>
      <w:ins w:id="286"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content:string</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FFFFFF"/>
        <w:spacing w:after="100" w:afterAutospacing="1" w:line="240" w:lineRule="auto"/>
        <w:rPr>
          <w:ins w:id="287" w:author="Unknown"/>
          <w:rFonts w:ascii="Noto Sans" w:eastAsia="Times New Roman" w:hAnsi="Noto Sans" w:cs="Helvetica"/>
          <w:color w:val="222222"/>
          <w:sz w:val="25"/>
          <w:szCs w:val="25"/>
        </w:rPr>
      </w:pPr>
      <w:ins w:id="288" w:author="Unknown">
        <w:r w:rsidRPr="00A4759A">
          <w:rPr>
            <w:rFonts w:ascii="Noto Sans" w:eastAsia="Times New Roman" w:hAnsi="Noto Sans" w:cs="Helvetica"/>
            <w:color w:val="222222"/>
            <w:sz w:val="25"/>
            <w:szCs w:val="25"/>
          </w:rPr>
          <w:lastRenderedPageBreak/>
          <w:t>Then, add the following </w:t>
        </w:r>
        <w:proofErr w:type="spellStart"/>
        <w:r w:rsidRPr="00A4759A">
          <w:rPr>
            <w:rFonts w:ascii="Noto Sans" w:eastAsia="Times New Roman" w:hAnsi="Noto Sans" w:cs="Helvetica"/>
            <w:b/>
            <w:bCs/>
            <w:color w:val="00AD7D"/>
            <w:sz w:val="25"/>
          </w:rPr>
          <w:t>addPost</w:t>
        </w:r>
        <w:proofErr w:type="spellEnd"/>
        <w:r w:rsidRPr="00A4759A">
          <w:rPr>
            <w:rFonts w:ascii="Noto Sans" w:eastAsia="Times New Roman" w:hAnsi="Noto Sans" w:cs="Helvetica"/>
            <w:b/>
            <w:bCs/>
            <w:color w:val="00AD7D"/>
            <w:sz w:val="25"/>
          </w:rPr>
          <w:t>()</w:t>
        </w:r>
        <w:r w:rsidRPr="00A4759A">
          <w:rPr>
            <w:rFonts w:ascii="Noto Sans" w:eastAsia="Times New Roman" w:hAnsi="Noto Sans" w:cs="Helvetica"/>
            <w:color w:val="222222"/>
            <w:sz w:val="25"/>
            <w:szCs w:val="25"/>
          </w:rPr>
          <w:t> method:</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89" w:author="Unknown"/>
          <w:rFonts w:ascii="Consolas" w:eastAsia="Times New Roman" w:hAnsi="Consolas" w:cs="Consolas"/>
          <w:color w:val="F8F8F2"/>
          <w:sz w:val="25"/>
        </w:rPr>
      </w:pPr>
      <w:ins w:id="290"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00DEFF"/>
            <w:sz w:val="25"/>
          </w:rPr>
          <w:t>addPost</w:t>
        </w:r>
        <w:proofErr w:type="spellEnd"/>
        <w:r w:rsidRPr="00A4759A">
          <w:rPr>
            <w:rFonts w:ascii="Consolas" w:eastAsia="Times New Roman" w:hAnsi="Consolas" w:cs="Consolas"/>
            <w:color w:val="F8F8F2"/>
            <w:sz w:val="25"/>
          </w:rPr>
          <w:t>()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91" w:author="Unknown"/>
          <w:rFonts w:ascii="Consolas" w:eastAsia="Times New Roman" w:hAnsi="Consolas" w:cs="Consolas"/>
          <w:color w:val="F8F8F2"/>
          <w:sz w:val="25"/>
        </w:rPr>
      </w:pPr>
      <w:ins w:id="292"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.afs.</w:t>
        </w:r>
        <w:r w:rsidRPr="00A4759A">
          <w:rPr>
            <w:rFonts w:ascii="Consolas" w:eastAsia="Times New Roman" w:hAnsi="Consolas" w:cs="Consolas"/>
            <w:color w:val="00DEFF"/>
            <w:sz w:val="25"/>
          </w:rPr>
          <w:t>collection</w:t>
        </w:r>
        <w:proofErr w:type="spellEnd"/>
        <w:r w:rsidRPr="00A4759A">
          <w:rPr>
            <w:rFonts w:ascii="Consolas" w:eastAsia="Times New Roman" w:hAnsi="Consolas" w:cs="Consolas"/>
            <w:color w:val="F8F8F2"/>
            <w:sz w:val="25"/>
          </w:rPr>
          <w:t>(</w:t>
        </w:r>
        <w:r w:rsidRPr="00A4759A">
          <w:rPr>
            <w:rFonts w:ascii="Consolas" w:eastAsia="Times New Roman" w:hAnsi="Consolas" w:cs="Consolas"/>
            <w:color w:val="64DBB5"/>
            <w:sz w:val="25"/>
          </w:rPr>
          <w:t>'posts'</w:t>
        </w:r>
        <w:r w:rsidRPr="00A4759A">
          <w:rPr>
            <w:rFonts w:ascii="Consolas" w:eastAsia="Times New Roman" w:hAnsi="Consolas" w:cs="Consolas"/>
            <w:color w:val="F8F8F2"/>
            <w:sz w:val="25"/>
          </w:rPr>
          <w:t>).</w:t>
        </w:r>
        <w:r w:rsidRPr="00A4759A">
          <w:rPr>
            <w:rFonts w:ascii="Consolas" w:eastAsia="Times New Roman" w:hAnsi="Consolas" w:cs="Consolas"/>
            <w:color w:val="00DEFF"/>
            <w:sz w:val="25"/>
          </w:rPr>
          <w:t>add</w:t>
        </w:r>
        <w:r w:rsidRPr="00A4759A">
          <w:rPr>
            <w:rFonts w:ascii="Consolas" w:eastAsia="Times New Roman" w:hAnsi="Consolas" w:cs="Consolas"/>
            <w:color w:val="F8F8F2"/>
            <w:sz w:val="25"/>
          </w:rPr>
          <w:t>({</w:t>
        </w:r>
        <w:r w:rsidRPr="00A4759A">
          <w:rPr>
            <w:rFonts w:ascii="Consolas" w:eastAsia="Times New Roman" w:hAnsi="Consolas" w:cs="Consolas"/>
            <w:color w:val="64DBB5"/>
            <w:sz w:val="25"/>
          </w:rPr>
          <w:t>'title'</w:t>
        </w:r>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.title</w:t>
        </w:r>
        <w:proofErr w:type="spellEnd"/>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'content'</w:t>
        </w:r>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.content</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293" w:author="Unknown"/>
          <w:rFonts w:ascii="Consolas" w:eastAsia="Times New Roman" w:hAnsi="Consolas" w:cs="Consolas"/>
          <w:color w:val="F8F8F2"/>
          <w:sz w:val="25"/>
          <w:szCs w:val="25"/>
        </w:rPr>
      </w:pPr>
      <w:ins w:id="294" w:author="Unknown">
        <w:r w:rsidRPr="00A4759A">
          <w:rPr>
            <w:rFonts w:ascii="Consolas" w:eastAsia="Times New Roman" w:hAnsi="Consolas" w:cs="Consolas"/>
            <w:color w:val="F8F8F2"/>
            <w:sz w:val="25"/>
          </w:rPr>
          <w:t xml:space="preserve">  }</w:t>
        </w:r>
      </w:ins>
    </w:p>
    <w:p w:rsidR="00A4759A" w:rsidRPr="00A4759A" w:rsidRDefault="00A4759A" w:rsidP="00A4759A">
      <w:pPr>
        <w:shd w:val="clear" w:color="auto" w:fill="FFFFFF"/>
        <w:spacing w:after="100" w:afterAutospacing="1" w:line="240" w:lineRule="auto"/>
        <w:rPr>
          <w:ins w:id="295" w:author="Unknown"/>
          <w:rFonts w:ascii="Noto Sans" w:eastAsia="Times New Roman" w:hAnsi="Noto Sans" w:cs="Helvetica"/>
          <w:color w:val="222222"/>
          <w:sz w:val="25"/>
          <w:szCs w:val="25"/>
        </w:rPr>
      </w:pPr>
      <w:ins w:id="296" w:author="Unknown">
        <w:r w:rsidRPr="00A4759A">
          <w:rPr>
            <w:rFonts w:ascii="Noto Sans" w:eastAsia="Times New Roman" w:hAnsi="Noto Sans" w:cs="Helvetica"/>
            <w:color w:val="222222"/>
            <w:sz w:val="25"/>
            <w:szCs w:val="25"/>
          </w:rPr>
          <w:t>We use the </w:t>
        </w:r>
        <w:r w:rsidRPr="00A4759A">
          <w:rPr>
            <w:rFonts w:ascii="Noto Sans" w:eastAsia="Times New Roman" w:hAnsi="Noto Sans" w:cs="Helvetica"/>
            <w:b/>
            <w:bCs/>
            <w:color w:val="00AD7D"/>
            <w:sz w:val="25"/>
          </w:rPr>
          <w:t>add</w:t>
        </w:r>
        <w:r w:rsidRPr="00A4759A">
          <w:rPr>
            <w:rFonts w:ascii="Noto Sans" w:eastAsia="Times New Roman" w:hAnsi="Noto Sans" w:cs="Helvetica"/>
            <w:color w:val="222222"/>
            <w:sz w:val="25"/>
            <w:szCs w:val="25"/>
          </w:rPr>
          <w:t> method and pass in an object consistent with the structure of our collection structure.</w:t>
        </w:r>
      </w:ins>
    </w:p>
    <w:p w:rsidR="00A4759A" w:rsidRPr="00A4759A" w:rsidRDefault="00A4759A" w:rsidP="00A4759A">
      <w:pPr>
        <w:shd w:val="clear" w:color="auto" w:fill="FFFFFF"/>
        <w:spacing w:after="100" w:afterAutospacing="1" w:line="240" w:lineRule="auto"/>
        <w:rPr>
          <w:ins w:id="297" w:author="Unknown"/>
          <w:rFonts w:ascii="Noto Sans" w:eastAsia="Times New Roman" w:hAnsi="Noto Sans" w:cs="Helvetica"/>
          <w:color w:val="222222"/>
          <w:sz w:val="25"/>
          <w:szCs w:val="25"/>
        </w:rPr>
      </w:pPr>
      <w:ins w:id="298" w:author="Unknown">
        <w:r w:rsidRPr="00A4759A">
          <w:rPr>
            <w:rFonts w:ascii="Noto Sans" w:eastAsia="Times New Roman" w:hAnsi="Noto Sans" w:cs="Helvetica"/>
            <w:color w:val="222222"/>
            <w:sz w:val="25"/>
            <w:szCs w:val="25"/>
          </w:rPr>
          <w:t xml:space="preserve">Fill out the form and click "Add a Post", it will not add the post to </w:t>
        </w:r>
        <w:proofErr w:type="spellStart"/>
        <w:r w:rsidRPr="00A4759A">
          <w:rPr>
            <w:rFonts w:ascii="Noto Sans" w:eastAsia="Times New Roman" w:hAnsi="Noto Sans" w:cs="Helvetica"/>
            <w:color w:val="222222"/>
            <w:sz w:val="25"/>
            <w:szCs w:val="25"/>
          </w:rPr>
          <w:t>Firestore</w:t>
        </w:r>
        <w:proofErr w:type="spellEnd"/>
        <w:r w:rsidRPr="00A4759A">
          <w:rPr>
            <w:rFonts w:ascii="Noto Sans" w:eastAsia="Times New Roman" w:hAnsi="Noto Sans" w:cs="Helvetica"/>
            <w:color w:val="222222"/>
            <w:sz w:val="25"/>
            <w:szCs w:val="25"/>
          </w:rPr>
          <w:t xml:space="preserve"> and show it in the list below!</w:t>
        </w:r>
      </w:ins>
    </w:p>
    <w:p w:rsidR="00A4759A" w:rsidRPr="00A4759A" w:rsidRDefault="00A4759A" w:rsidP="00A4759A">
      <w:pPr>
        <w:shd w:val="clear" w:color="auto" w:fill="FFFFFF"/>
        <w:spacing w:before="100" w:beforeAutospacing="1" w:after="100" w:afterAutospacing="1" w:line="240" w:lineRule="auto"/>
        <w:outlineLvl w:val="1"/>
        <w:rPr>
          <w:ins w:id="299" w:author="Unknown"/>
          <w:rFonts w:ascii="Noto Sans" w:eastAsia="Times New Roman" w:hAnsi="Noto Sans" w:cs="Helvetica"/>
          <w:b/>
          <w:bCs/>
          <w:color w:val="222222"/>
          <w:sz w:val="50"/>
          <w:szCs w:val="50"/>
        </w:rPr>
      </w:pPr>
      <w:ins w:id="300" w:author="Unknown">
        <w:r w:rsidRPr="00A4759A">
          <w:rPr>
            <w:rFonts w:ascii="Noto Sans" w:eastAsia="Times New Roman" w:hAnsi="Noto Sans" w:cs="Helvetica"/>
            <w:b/>
            <w:bCs/>
            <w:color w:val="222222"/>
            <w:sz w:val="50"/>
            <w:szCs w:val="50"/>
          </w:rPr>
          <w:t>Designating a Custom ID</w:t>
        </w:r>
      </w:ins>
    </w:p>
    <w:p w:rsidR="00A4759A" w:rsidRPr="00A4759A" w:rsidRDefault="00A4759A" w:rsidP="00A4759A">
      <w:pPr>
        <w:shd w:val="clear" w:color="auto" w:fill="FFFFFF"/>
        <w:spacing w:after="100" w:afterAutospacing="1" w:line="240" w:lineRule="auto"/>
        <w:rPr>
          <w:ins w:id="301" w:author="Unknown"/>
          <w:rFonts w:ascii="Noto Sans" w:eastAsia="Times New Roman" w:hAnsi="Noto Sans" w:cs="Helvetica"/>
          <w:color w:val="222222"/>
          <w:sz w:val="25"/>
          <w:szCs w:val="25"/>
        </w:rPr>
      </w:pPr>
      <w:ins w:id="302" w:author="Unknown">
        <w:r w:rsidRPr="00A4759A">
          <w:rPr>
            <w:rFonts w:ascii="Noto Sans" w:eastAsia="Times New Roman" w:hAnsi="Noto Sans" w:cs="Helvetica"/>
            <w:color w:val="222222"/>
            <w:sz w:val="25"/>
            <w:szCs w:val="25"/>
          </w:rPr>
          <w:t>In our </w:t>
        </w:r>
        <w:proofErr w:type="spellStart"/>
        <w:r w:rsidRPr="00A4759A">
          <w:rPr>
            <w:rFonts w:ascii="Noto Sans" w:eastAsia="Times New Roman" w:hAnsi="Noto Sans" w:cs="Helvetica"/>
            <w:b/>
            <w:bCs/>
            <w:color w:val="00AD7D"/>
            <w:sz w:val="25"/>
          </w:rPr>
          <w:t>addPost</w:t>
        </w:r>
        <w:proofErr w:type="spellEnd"/>
        <w:r w:rsidRPr="00A4759A">
          <w:rPr>
            <w:rFonts w:ascii="Noto Sans" w:eastAsia="Times New Roman" w:hAnsi="Noto Sans" w:cs="Helvetica"/>
            <w:b/>
            <w:bCs/>
            <w:color w:val="00AD7D"/>
            <w:sz w:val="25"/>
          </w:rPr>
          <w:t>()</w:t>
        </w:r>
        <w:r w:rsidRPr="00A4759A">
          <w:rPr>
            <w:rFonts w:ascii="Noto Sans" w:eastAsia="Times New Roman" w:hAnsi="Noto Sans" w:cs="Helvetica"/>
            <w:color w:val="222222"/>
            <w:sz w:val="25"/>
            <w:szCs w:val="25"/>
          </w:rPr>
          <w:t> method above, the </w:t>
        </w:r>
        <w:r w:rsidRPr="00A4759A">
          <w:rPr>
            <w:rFonts w:ascii="Noto Sans" w:eastAsia="Times New Roman" w:hAnsi="Noto Sans" w:cs="Helvetica"/>
            <w:b/>
            <w:bCs/>
            <w:color w:val="00AD7D"/>
            <w:sz w:val="25"/>
          </w:rPr>
          <w:t>.add()</w:t>
        </w:r>
        <w:r w:rsidRPr="00A4759A">
          <w:rPr>
            <w:rFonts w:ascii="Noto Sans" w:eastAsia="Times New Roman" w:hAnsi="Noto Sans" w:cs="Helvetica"/>
            <w:color w:val="222222"/>
            <w:sz w:val="25"/>
            <w:szCs w:val="25"/>
          </w:rPr>
          <w:t> method will automatically generate an ID for us. You know what's really ugly though?</w:t>
        </w:r>
      </w:ins>
    </w:p>
    <w:p w:rsidR="00A4759A" w:rsidRPr="00A4759A" w:rsidRDefault="00A4759A" w:rsidP="00A4759A">
      <w:pPr>
        <w:shd w:val="clear" w:color="auto" w:fill="FFFFFF"/>
        <w:spacing w:after="100" w:afterAutospacing="1" w:line="240" w:lineRule="auto"/>
        <w:rPr>
          <w:ins w:id="303" w:author="Unknown"/>
          <w:rFonts w:ascii="Noto Sans" w:eastAsia="Times New Roman" w:hAnsi="Noto Sans" w:cs="Helvetica"/>
          <w:color w:val="222222"/>
          <w:sz w:val="25"/>
          <w:szCs w:val="25"/>
        </w:rPr>
      </w:pPr>
      <w:ins w:id="304" w:author="Unknown">
        <w:r w:rsidRPr="00A4759A">
          <w:rPr>
            <w:rFonts w:ascii="Noto Sans" w:eastAsia="Times New Roman" w:hAnsi="Noto Sans" w:cs="Helvetica"/>
            <w:color w:val="222222"/>
            <w:sz w:val="25"/>
            <w:szCs w:val="25"/>
          </w:rPr>
          <w:t>This:</w:t>
        </w:r>
        <w:r w:rsidRPr="00A4759A">
          <w:rPr>
            <w:rFonts w:ascii="Noto Sans" w:eastAsia="Times New Roman" w:hAnsi="Noto Sans" w:cs="Helvetica"/>
            <w:color w:val="222222"/>
            <w:sz w:val="25"/>
            <w:szCs w:val="25"/>
          </w:rPr>
          <w:br/>
        </w:r>
        <w:r w:rsidRPr="00A4759A">
          <w:rPr>
            <w:rFonts w:ascii="Noto Sans" w:eastAsia="Times New Roman" w:hAnsi="Noto Sans" w:cs="Helvetica"/>
            <w:b/>
            <w:bCs/>
            <w:color w:val="00AD7D"/>
            <w:sz w:val="25"/>
          </w:rPr>
          <w:fldChar w:fldCharType="begin"/>
        </w:r>
        <w:r w:rsidRPr="00A4759A">
          <w:rPr>
            <w:rFonts w:ascii="Noto Sans" w:eastAsia="Times New Roman" w:hAnsi="Noto Sans" w:cs="Helvetica"/>
            <w:b/>
            <w:bCs/>
            <w:color w:val="00AD7D"/>
            <w:sz w:val="25"/>
          </w:rPr>
          <w:instrText xml:space="preserve"> HYPERLINK "http://mysite.com/posts/EFJISOFEW3891FOMG" </w:instrText>
        </w:r>
        <w:r w:rsidRPr="00A4759A">
          <w:rPr>
            <w:rFonts w:ascii="Noto Sans" w:eastAsia="Times New Roman" w:hAnsi="Noto Sans" w:cs="Helvetica"/>
            <w:b/>
            <w:bCs/>
            <w:color w:val="00AD7D"/>
            <w:sz w:val="25"/>
          </w:rPr>
          <w:fldChar w:fldCharType="separate"/>
        </w:r>
        <w:r w:rsidRPr="00A4759A">
          <w:rPr>
            <w:rFonts w:ascii="Noto Sans" w:eastAsia="Times New Roman" w:hAnsi="Noto Sans" w:cs="Helvetica"/>
            <w:b/>
            <w:bCs/>
            <w:color w:val="00AD7D"/>
            <w:sz w:val="25"/>
            <w:u w:val="single"/>
          </w:rPr>
          <w:t>mysite.com/posts/EFJISOFEW3891FOMG</w:t>
        </w:r>
        <w:r w:rsidRPr="00A4759A">
          <w:rPr>
            <w:rFonts w:ascii="Noto Sans" w:eastAsia="Times New Roman" w:hAnsi="Noto Sans" w:cs="Helvetica"/>
            <w:b/>
            <w:bCs/>
            <w:color w:val="00AD7D"/>
            <w:sz w:val="25"/>
          </w:rPr>
          <w:fldChar w:fldCharType="end"/>
        </w:r>
        <w:r w:rsidRPr="00A4759A">
          <w:rPr>
            <w:rFonts w:ascii="Noto Sans" w:eastAsia="Times New Roman" w:hAnsi="Noto Sans" w:cs="Helvetica"/>
            <w:color w:val="222222"/>
            <w:sz w:val="25"/>
            <w:szCs w:val="25"/>
          </w:rPr>
          <w:t> </w:t>
        </w:r>
      </w:ins>
    </w:p>
    <w:p w:rsidR="00A4759A" w:rsidRPr="00A4759A" w:rsidRDefault="00A4759A" w:rsidP="00A4759A">
      <w:pPr>
        <w:shd w:val="clear" w:color="auto" w:fill="FFFFFF"/>
        <w:spacing w:after="100" w:afterAutospacing="1" w:line="240" w:lineRule="auto"/>
        <w:rPr>
          <w:ins w:id="305" w:author="Unknown"/>
          <w:rFonts w:ascii="Noto Sans" w:eastAsia="Times New Roman" w:hAnsi="Noto Sans" w:cs="Helvetica"/>
          <w:color w:val="222222"/>
          <w:sz w:val="25"/>
          <w:szCs w:val="25"/>
        </w:rPr>
      </w:pPr>
      <w:ins w:id="306" w:author="Unknown">
        <w:r w:rsidRPr="00A4759A">
          <w:rPr>
            <w:rFonts w:ascii="Noto Sans" w:eastAsia="Times New Roman" w:hAnsi="Noto Sans" w:cs="Helvetica"/>
            <w:color w:val="222222"/>
            <w:sz w:val="25"/>
            <w:szCs w:val="25"/>
          </w:rPr>
          <w:t>This, however, is not ugly:</w:t>
        </w:r>
        <w:r w:rsidRPr="00A4759A">
          <w:rPr>
            <w:rFonts w:ascii="Noto Sans" w:eastAsia="Times New Roman" w:hAnsi="Noto Sans" w:cs="Helvetica"/>
            <w:color w:val="222222"/>
            <w:sz w:val="25"/>
            <w:szCs w:val="25"/>
          </w:rPr>
          <w:br/>
        </w:r>
        <w:r w:rsidRPr="00A4759A">
          <w:rPr>
            <w:rFonts w:ascii="Noto Sans" w:eastAsia="Times New Roman" w:hAnsi="Noto Sans" w:cs="Helvetica"/>
            <w:b/>
            <w:bCs/>
            <w:color w:val="00AD7D"/>
            <w:sz w:val="25"/>
          </w:rPr>
          <w:fldChar w:fldCharType="begin"/>
        </w:r>
        <w:r w:rsidRPr="00A4759A">
          <w:rPr>
            <w:rFonts w:ascii="Noto Sans" w:eastAsia="Times New Roman" w:hAnsi="Noto Sans" w:cs="Helvetica"/>
            <w:b/>
            <w:bCs/>
            <w:color w:val="00AD7D"/>
            <w:sz w:val="25"/>
          </w:rPr>
          <w:instrText xml:space="preserve"> HYPERLINK "http://mysite.com/posts/my-unique-post-id" </w:instrText>
        </w:r>
        <w:r w:rsidRPr="00A4759A">
          <w:rPr>
            <w:rFonts w:ascii="Noto Sans" w:eastAsia="Times New Roman" w:hAnsi="Noto Sans" w:cs="Helvetica"/>
            <w:b/>
            <w:bCs/>
            <w:color w:val="00AD7D"/>
            <w:sz w:val="25"/>
          </w:rPr>
          <w:fldChar w:fldCharType="separate"/>
        </w:r>
        <w:r w:rsidRPr="00A4759A">
          <w:rPr>
            <w:rFonts w:ascii="Noto Sans" w:eastAsia="Times New Roman" w:hAnsi="Noto Sans" w:cs="Helvetica"/>
            <w:b/>
            <w:bCs/>
            <w:color w:val="00AD7D"/>
            <w:sz w:val="25"/>
            <w:u w:val="single"/>
          </w:rPr>
          <w:t>mysite.com/posts/my-unique-post-id</w:t>
        </w:r>
        <w:r w:rsidRPr="00A4759A">
          <w:rPr>
            <w:rFonts w:ascii="Noto Sans" w:eastAsia="Times New Roman" w:hAnsi="Noto Sans" w:cs="Helvetica"/>
            <w:b/>
            <w:bCs/>
            <w:color w:val="00AD7D"/>
            <w:sz w:val="25"/>
          </w:rPr>
          <w:fldChar w:fldCharType="end"/>
        </w:r>
      </w:ins>
    </w:p>
    <w:p w:rsidR="00A4759A" w:rsidRPr="00A4759A" w:rsidRDefault="00A4759A" w:rsidP="00A4759A">
      <w:pPr>
        <w:shd w:val="clear" w:color="auto" w:fill="FFFFFF"/>
        <w:spacing w:after="100" w:afterAutospacing="1" w:line="240" w:lineRule="auto"/>
        <w:rPr>
          <w:ins w:id="307" w:author="Unknown"/>
          <w:rFonts w:ascii="Noto Sans" w:eastAsia="Times New Roman" w:hAnsi="Noto Sans" w:cs="Helvetica"/>
          <w:color w:val="222222"/>
          <w:sz w:val="25"/>
          <w:szCs w:val="25"/>
        </w:rPr>
      </w:pPr>
      <w:ins w:id="308" w:author="Unknown">
        <w:r w:rsidRPr="00A4759A">
          <w:rPr>
            <w:rFonts w:ascii="Noto Sans" w:eastAsia="Times New Roman" w:hAnsi="Noto Sans" w:cs="Helvetica"/>
            <w:color w:val="222222"/>
            <w:sz w:val="25"/>
            <w:szCs w:val="25"/>
          </w:rPr>
          <w:t>To designate a custom ID, we simply need to adjust the </w:t>
        </w:r>
        <w:proofErr w:type="spellStart"/>
        <w:r w:rsidRPr="00A4759A">
          <w:rPr>
            <w:rFonts w:ascii="Noto Sans" w:eastAsia="Times New Roman" w:hAnsi="Noto Sans" w:cs="Helvetica"/>
            <w:b/>
            <w:bCs/>
            <w:color w:val="00AD7D"/>
            <w:sz w:val="25"/>
          </w:rPr>
          <w:t>addPost</w:t>
        </w:r>
        <w:proofErr w:type="spellEnd"/>
        <w:r w:rsidRPr="00A4759A">
          <w:rPr>
            <w:rFonts w:ascii="Noto Sans" w:eastAsia="Times New Roman" w:hAnsi="Noto Sans" w:cs="Helvetica"/>
            <w:b/>
            <w:bCs/>
            <w:color w:val="00AD7D"/>
            <w:sz w:val="25"/>
          </w:rPr>
          <w:t>()</w:t>
        </w:r>
        <w:r w:rsidRPr="00A4759A">
          <w:rPr>
            <w:rFonts w:ascii="Noto Sans" w:eastAsia="Times New Roman" w:hAnsi="Noto Sans" w:cs="Helvetica"/>
            <w:color w:val="222222"/>
            <w:sz w:val="25"/>
            <w:szCs w:val="25"/>
          </w:rPr>
          <w:t> method as shown:</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09" w:author="Unknown"/>
          <w:rFonts w:ascii="Consolas" w:eastAsia="Times New Roman" w:hAnsi="Consolas" w:cs="Consolas"/>
          <w:color w:val="F8F8F2"/>
          <w:sz w:val="25"/>
        </w:rPr>
      </w:pPr>
      <w:ins w:id="310"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00DEFF"/>
            <w:sz w:val="25"/>
          </w:rPr>
          <w:t>addPost</w:t>
        </w:r>
        <w:proofErr w:type="spellEnd"/>
        <w:r w:rsidRPr="00A4759A">
          <w:rPr>
            <w:rFonts w:ascii="Consolas" w:eastAsia="Times New Roman" w:hAnsi="Consolas" w:cs="Consolas"/>
            <w:color w:val="F8F8F2"/>
            <w:sz w:val="25"/>
          </w:rPr>
          <w:t>()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11" w:author="Unknown"/>
          <w:rFonts w:ascii="Consolas" w:eastAsia="Times New Roman" w:hAnsi="Consolas" w:cs="Consolas"/>
          <w:color w:val="F8F8F2"/>
          <w:sz w:val="25"/>
        </w:rPr>
      </w:pPr>
      <w:ins w:id="312"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.afs.</w:t>
        </w:r>
        <w:r w:rsidRPr="00A4759A">
          <w:rPr>
            <w:rFonts w:ascii="Consolas" w:eastAsia="Times New Roman" w:hAnsi="Consolas" w:cs="Consolas"/>
            <w:color w:val="00DEFF"/>
            <w:sz w:val="25"/>
          </w:rPr>
          <w:t>collection</w:t>
        </w:r>
        <w:proofErr w:type="spellEnd"/>
        <w:r w:rsidRPr="00A4759A">
          <w:rPr>
            <w:rFonts w:ascii="Consolas" w:eastAsia="Times New Roman" w:hAnsi="Consolas" w:cs="Consolas"/>
            <w:color w:val="F8F8F2"/>
            <w:sz w:val="25"/>
          </w:rPr>
          <w:t>(</w:t>
        </w:r>
        <w:r w:rsidRPr="00A4759A">
          <w:rPr>
            <w:rFonts w:ascii="Consolas" w:eastAsia="Times New Roman" w:hAnsi="Consolas" w:cs="Consolas"/>
            <w:color w:val="64DBB5"/>
            <w:sz w:val="25"/>
          </w:rPr>
          <w:t>'posts'</w:t>
        </w:r>
        <w:r w:rsidRPr="00A4759A">
          <w:rPr>
            <w:rFonts w:ascii="Consolas" w:eastAsia="Times New Roman" w:hAnsi="Consolas" w:cs="Consolas"/>
            <w:color w:val="F8F8F2"/>
            <w:sz w:val="25"/>
          </w:rPr>
          <w:t>).</w:t>
        </w:r>
        <w:r w:rsidRPr="00A4759A">
          <w:rPr>
            <w:rFonts w:ascii="Consolas" w:eastAsia="Times New Roman" w:hAnsi="Consolas" w:cs="Consolas"/>
            <w:color w:val="00DEFF"/>
            <w:sz w:val="25"/>
          </w:rPr>
          <w:t>doc</w:t>
        </w:r>
        <w:r w:rsidRPr="00A4759A">
          <w:rPr>
            <w:rFonts w:ascii="Consolas" w:eastAsia="Times New Roman" w:hAnsi="Consolas" w:cs="Consolas"/>
            <w:color w:val="F8F8F2"/>
            <w:sz w:val="25"/>
          </w:rPr>
          <w:t>(</w:t>
        </w:r>
        <w:r w:rsidRPr="00A4759A">
          <w:rPr>
            <w:rFonts w:ascii="Consolas" w:eastAsia="Times New Roman" w:hAnsi="Consolas" w:cs="Consolas"/>
            <w:color w:val="64DBB5"/>
            <w:sz w:val="25"/>
          </w:rPr>
          <w:t>'my-custom-id'</w:t>
        </w:r>
        <w:r w:rsidRPr="00A4759A">
          <w:rPr>
            <w:rFonts w:ascii="Consolas" w:eastAsia="Times New Roman" w:hAnsi="Consolas" w:cs="Consolas"/>
            <w:color w:val="F8F8F2"/>
            <w:sz w:val="25"/>
          </w:rPr>
          <w:t>).</w:t>
        </w:r>
        <w:r w:rsidRPr="00A4759A">
          <w:rPr>
            <w:rFonts w:ascii="Consolas" w:eastAsia="Times New Roman" w:hAnsi="Consolas" w:cs="Consolas"/>
            <w:color w:val="66D9EF"/>
            <w:sz w:val="25"/>
          </w:rPr>
          <w:t>set</w:t>
        </w:r>
        <w:r w:rsidRPr="00A4759A">
          <w:rPr>
            <w:rFonts w:ascii="Consolas" w:eastAsia="Times New Roman" w:hAnsi="Consolas" w:cs="Consolas"/>
            <w:color w:val="F8F8F2"/>
            <w:sz w:val="25"/>
          </w:rPr>
          <w:t>({</w:t>
        </w:r>
        <w:r w:rsidRPr="00A4759A">
          <w:rPr>
            <w:rFonts w:ascii="Consolas" w:eastAsia="Times New Roman" w:hAnsi="Consolas" w:cs="Consolas"/>
            <w:color w:val="64DBB5"/>
            <w:sz w:val="25"/>
          </w:rPr>
          <w:t>'title'</w:t>
        </w:r>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.title</w:t>
        </w:r>
        <w:proofErr w:type="spellEnd"/>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'content'</w:t>
        </w:r>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.content</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13" w:author="Unknown"/>
          <w:rFonts w:ascii="Consolas" w:eastAsia="Times New Roman" w:hAnsi="Consolas" w:cs="Consolas"/>
          <w:color w:val="F8F8F2"/>
          <w:sz w:val="25"/>
          <w:szCs w:val="25"/>
        </w:rPr>
      </w:pPr>
      <w:ins w:id="314" w:author="Unknown">
        <w:r w:rsidRPr="00A4759A">
          <w:rPr>
            <w:rFonts w:ascii="Consolas" w:eastAsia="Times New Roman" w:hAnsi="Consolas" w:cs="Consolas"/>
            <w:color w:val="F8F8F2"/>
            <w:sz w:val="25"/>
          </w:rPr>
          <w:t xml:space="preserve">  }</w:t>
        </w:r>
      </w:ins>
    </w:p>
    <w:p w:rsidR="00A4759A" w:rsidRPr="00A4759A" w:rsidRDefault="00A4759A" w:rsidP="00A4759A">
      <w:pPr>
        <w:shd w:val="clear" w:color="auto" w:fill="FFFFFF"/>
        <w:spacing w:after="100" w:afterAutospacing="1" w:line="240" w:lineRule="auto"/>
        <w:rPr>
          <w:ins w:id="315" w:author="Unknown"/>
          <w:rFonts w:ascii="Noto Sans" w:eastAsia="Times New Roman" w:hAnsi="Noto Sans" w:cs="Helvetica"/>
          <w:color w:val="222222"/>
          <w:sz w:val="25"/>
          <w:szCs w:val="25"/>
        </w:rPr>
      </w:pPr>
      <w:ins w:id="316" w:author="Unknown">
        <w:r w:rsidRPr="00A4759A">
          <w:rPr>
            <w:rFonts w:ascii="Noto Sans" w:eastAsia="Times New Roman" w:hAnsi="Noto Sans" w:cs="Helvetica"/>
            <w:color w:val="222222"/>
            <w:sz w:val="25"/>
            <w:szCs w:val="25"/>
          </w:rPr>
          <w:t>The </w:t>
        </w:r>
        <w:r w:rsidRPr="00A4759A">
          <w:rPr>
            <w:rFonts w:ascii="Noto Sans" w:eastAsia="Times New Roman" w:hAnsi="Noto Sans" w:cs="Helvetica"/>
            <w:b/>
            <w:bCs/>
            <w:color w:val="00AD7D"/>
            <w:sz w:val="25"/>
          </w:rPr>
          <w:t>.doc</w:t>
        </w:r>
        <w:r w:rsidRPr="00A4759A">
          <w:rPr>
            <w:rFonts w:ascii="Noto Sans" w:eastAsia="Times New Roman" w:hAnsi="Noto Sans" w:cs="Helvetica"/>
            <w:color w:val="222222"/>
            <w:sz w:val="25"/>
            <w:szCs w:val="25"/>
          </w:rPr>
          <w:t> method accepts a string which is your unique ID, then you change </w:t>
        </w:r>
        <w:r w:rsidRPr="00A4759A">
          <w:rPr>
            <w:rFonts w:ascii="Noto Sans" w:eastAsia="Times New Roman" w:hAnsi="Noto Sans" w:cs="Helvetica"/>
            <w:b/>
            <w:bCs/>
            <w:color w:val="00AD7D"/>
            <w:sz w:val="25"/>
          </w:rPr>
          <w:t>.add</w:t>
        </w:r>
        <w:r w:rsidRPr="00A4759A">
          <w:rPr>
            <w:rFonts w:ascii="Noto Sans" w:eastAsia="Times New Roman" w:hAnsi="Noto Sans" w:cs="Helvetica"/>
            <w:color w:val="222222"/>
            <w:sz w:val="25"/>
            <w:szCs w:val="25"/>
          </w:rPr>
          <w:t> to </w:t>
        </w:r>
        <w:r w:rsidRPr="00A4759A">
          <w:rPr>
            <w:rFonts w:ascii="Noto Sans" w:eastAsia="Times New Roman" w:hAnsi="Noto Sans" w:cs="Helvetica"/>
            <w:b/>
            <w:bCs/>
            <w:color w:val="00AD7D"/>
            <w:sz w:val="25"/>
          </w:rPr>
          <w:t>.set</w:t>
        </w:r>
        <w:r w:rsidRPr="00A4759A">
          <w:rPr>
            <w:rFonts w:ascii="Noto Sans" w:eastAsia="Times New Roman" w:hAnsi="Noto Sans" w:cs="Helvetica"/>
            <w:color w:val="222222"/>
            <w:sz w:val="25"/>
            <w:szCs w:val="25"/>
          </w:rPr>
          <w:t>.</w:t>
        </w:r>
      </w:ins>
    </w:p>
    <w:p w:rsidR="00A4759A" w:rsidRPr="00A4759A" w:rsidRDefault="00A4759A" w:rsidP="00A4759A">
      <w:pPr>
        <w:shd w:val="clear" w:color="auto" w:fill="FFFFFF"/>
        <w:spacing w:after="100" w:afterAutospacing="1" w:line="240" w:lineRule="auto"/>
        <w:rPr>
          <w:ins w:id="317" w:author="Unknown"/>
          <w:rFonts w:ascii="Noto Sans" w:eastAsia="Times New Roman" w:hAnsi="Noto Sans" w:cs="Helvetica"/>
          <w:color w:val="222222"/>
          <w:sz w:val="25"/>
          <w:szCs w:val="25"/>
        </w:rPr>
      </w:pPr>
      <w:ins w:id="318" w:author="Unknown">
        <w:r w:rsidRPr="00A4759A">
          <w:rPr>
            <w:rFonts w:ascii="Noto Sans" w:eastAsia="Times New Roman" w:hAnsi="Noto Sans" w:cs="Helvetica"/>
            <w:color w:val="222222"/>
            <w:sz w:val="25"/>
            <w:szCs w:val="25"/>
          </w:rPr>
          <w:lastRenderedPageBreak/>
          <w:t xml:space="preserve">If you now add a new row through the form and visit the </w:t>
        </w:r>
        <w:proofErr w:type="spellStart"/>
        <w:r w:rsidRPr="00A4759A">
          <w:rPr>
            <w:rFonts w:ascii="Noto Sans" w:eastAsia="Times New Roman" w:hAnsi="Noto Sans" w:cs="Helvetica"/>
            <w:color w:val="222222"/>
            <w:sz w:val="25"/>
            <w:szCs w:val="25"/>
          </w:rPr>
          <w:t>Firestore</w:t>
        </w:r>
        <w:proofErr w:type="spellEnd"/>
        <w:r w:rsidRPr="00A4759A">
          <w:rPr>
            <w:rFonts w:ascii="Noto Sans" w:eastAsia="Times New Roman" w:hAnsi="Noto Sans" w:cs="Helvetica"/>
            <w:color w:val="222222"/>
            <w:sz w:val="25"/>
            <w:szCs w:val="25"/>
          </w:rPr>
          <w:t xml:space="preserve"> database, you will see the new ID.</w:t>
        </w:r>
      </w:ins>
    </w:p>
    <w:p w:rsidR="00A4759A" w:rsidRPr="00A4759A" w:rsidRDefault="00A4759A" w:rsidP="00A4759A">
      <w:pPr>
        <w:shd w:val="clear" w:color="auto" w:fill="FFFFFF"/>
        <w:spacing w:after="100" w:afterAutospacing="1" w:line="240" w:lineRule="auto"/>
        <w:rPr>
          <w:ins w:id="319" w:author="Unknown"/>
          <w:rFonts w:ascii="Noto Sans" w:eastAsia="Times New Roman" w:hAnsi="Noto Sans" w:cs="Helvetica"/>
          <w:color w:val="222222"/>
          <w:sz w:val="25"/>
          <w:szCs w:val="25"/>
        </w:rPr>
      </w:pPr>
      <w:ins w:id="320" w:author="Unknown">
        <w:r w:rsidRPr="00A4759A">
          <w:rPr>
            <w:rFonts w:ascii="Noto Sans" w:eastAsia="Times New Roman" w:hAnsi="Noto Sans" w:cs="Helvetica"/>
            <w:b/>
            <w:bCs/>
            <w:color w:val="00AD7D"/>
            <w:sz w:val="25"/>
          </w:rPr>
          <w:t>Note</w:t>
        </w:r>
        <w:r w:rsidRPr="00A4759A">
          <w:rPr>
            <w:rFonts w:ascii="Noto Sans" w:eastAsia="Times New Roman" w:hAnsi="Noto Sans" w:cs="Helvetica"/>
            <w:color w:val="222222"/>
            <w:sz w:val="25"/>
            <w:szCs w:val="25"/>
          </w:rPr>
          <w:t>: Ordinarily, you would use some mechanism to ensure the ID is unique.</w:t>
        </w:r>
      </w:ins>
    </w:p>
    <w:p w:rsidR="00A4759A" w:rsidRPr="00A4759A" w:rsidRDefault="00A4759A" w:rsidP="00A4759A">
      <w:pPr>
        <w:shd w:val="clear" w:color="auto" w:fill="FFFFFF"/>
        <w:spacing w:before="100" w:beforeAutospacing="1" w:after="100" w:afterAutospacing="1" w:line="240" w:lineRule="auto"/>
        <w:outlineLvl w:val="1"/>
        <w:rPr>
          <w:ins w:id="321" w:author="Unknown"/>
          <w:rFonts w:ascii="Noto Sans" w:eastAsia="Times New Roman" w:hAnsi="Noto Sans" w:cs="Helvetica"/>
          <w:b/>
          <w:bCs/>
          <w:color w:val="222222"/>
          <w:sz w:val="50"/>
          <w:szCs w:val="50"/>
        </w:rPr>
      </w:pPr>
      <w:ins w:id="322" w:author="Unknown">
        <w:r w:rsidRPr="00A4759A">
          <w:rPr>
            <w:rFonts w:ascii="Noto Sans" w:eastAsia="Times New Roman" w:hAnsi="Noto Sans" w:cs="Helvetica"/>
            <w:b/>
            <w:bCs/>
            <w:color w:val="222222"/>
            <w:sz w:val="50"/>
            <w:szCs w:val="50"/>
          </w:rPr>
          <w:t>Retrieving a Single Document</w:t>
        </w:r>
      </w:ins>
    </w:p>
    <w:p w:rsidR="00A4759A" w:rsidRPr="00A4759A" w:rsidRDefault="00A4759A" w:rsidP="00A4759A">
      <w:pPr>
        <w:shd w:val="clear" w:color="auto" w:fill="FFFFFF"/>
        <w:spacing w:after="100" w:afterAutospacing="1" w:line="240" w:lineRule="auto"/>
        <w:rPr>
          <w:ins w:id="323" w:author="Unknown"/>
          <w:rFonts w:ascii="Noto Sans" w:eastAsia="Times New Roman" w:hAnsi="Noto Sans" w:cs="Helvetica"/>
          <w:color w:val="222222"/>
          <w:sz w:val="25"/>
          <w:szCs w:val="25"/>
        </w:rPr>
      </w:pPr>
      <w:ins w:id="324" w:author="Unknown">
        <w:r w:rsidRPr="00A4759A">
          <w:rPr>
            <w:rFonts w:ascii="Noto Sans" w:eastAsia="Times New Roman" w:hAnsi="Noto Sans" w:cs="Helvetica"/>
            <w:color w:val="222222"/>
            <w:sz w:val="25"/>
            <w:szCs w:val="25"/>
          </w:rPr>
          <w:t>Sometimes, you need access to a specific document. In the case of blog posts, you retrieve a collection of blog posts on a home page, and when a user clicks on a title, they're taking to the full post.</w:t>
        </w:r>
      </w:ins>
    </w:p>
    <w:p w:rsidR="00A4759A" w:rsidRPr="00A4759A" w:rsidRDefault="00A4759A" w:rsidP="00A4759A">
      <w:pPr>
        <w:shd w:val="clear" w:color="auto" w:fill="FFFFFF"/>
        <w:spacing w:after="100" w:afterAutospacing="1" w:line="240" w:lineRule="auto"/>
        <w:rPr>
          <w:ins w:id="325" w:author="Unknown"/>
          <w:rFonts w:ascii="Noto Sans" w:eastAsia="Times New Roman" w:hAnsi="Noto Sans" w:cs="Helvetica"/>
          <w:color w:val="222222"/>
          <w:sz w:val="25"/>
          <w:szCs w:val="25"/>
        </w:rPr>
      </w:pPr>
      <w:ins w:id="326" w:author="Unknown">
        <w:r w:rsidRPr="00A4759A">
          <w:rPr>
            <w:rFonts w:ascii="Noto Sans" w:eastAsia="Times New Roman" w:hAnsi="Noto Sans" w:cs="Helvetica"/>
            <w:color w:val="222222"/>
            <w:sz w:val="25"/>
            <w:szCs w:val="25"/>
          </w:rPr>
          <w:t>We're not going to do exactly that, but we will demonstrate that same basic concept to show you how to retrieve a single document.</w:t>
        </w:r>
      </w:ins>
    </w:p>
    <w:p w:rsidR="00A4759A" w:rsidRPr="00A4759A" w:rsidRDefault="00A4759A" w:rsidP="00A4759A">
      <w:pPr>
        <w:shd w:val="clear" w:color="auto" w:fill="FFFFFF"/>
        <w:spacing w:after="100" w:afterAutospacing="1" w:line="240" w:lineRule="auto"/>
        <w:rPr>
          <w:ins w:id="327" w:author="Unknown"/>
          <w:rFonts w:ascii="Noto Sans" w:eastAsia="Times New Roman" w:hAnsi="Noto Sans" w:cs="Helvetica"/>
          <w:color w:val="222222"/>
          <w:sz w:val="25"/>
          <w:szCs w:val="25"/>
        </w:rPr>
      </w:pPr>
      <w:ins w:id="328" w:author="Unknown">
        <w:r w:rsidRPr="00A4759A">
          <w:rPr>
            <w:rFonts w:ascii="Noto Sans" w:eastAsia="Times New Roman" w:hAnsi="Noto Sans" w:cs="Helvetica"/>
            <w:color w:val="222222"/>
            <w:sz w:val="25"/>
            <w:szCs w:val="25"/>
          </w:rPr>
          <w:t>Unfortunately, our current </w:t>
        </w:r>
        <w:r w:rsidRPr="00A4759A">
          <w:rPr>
            <w:rFonts w:ascii="Noto Sans" w:eastAsia="Times New Roman" w:hAnsi="Noto Sans" w:cs="Helvetica"/>
            <w:b/>
            <w:bCs/>
            <w:color w:val="00AD7D"/>
            <w:sz w:val="25"/>
          </w:rPr>
          <w:t>posts</w:t>
        </w:r>
        <w:r w:rsidRPr="00A4759A">
          <w:rPr>
            <w:rFonts w:ascii="Noto Sans" w:eastAsia="Times New Roman" w:hAnsi="Noto Sans" w:cs="Helvetica"/>
            <w:color w:val="222222"/>
            <w:sz w:val="25"/>
            <w:szCs w:val="25"/>
          </w:rPr>
          <w:t> property does not contain the ID, which is considered metadata. </w:t>
        </w:r>
      </w:ins>
    </w:p>
    <w:p w:rsidR="00A4759A" w:rsidRPr="00A4759A" w:rsidRDefault="00A4759A" w:rsidP="00A4759A">
      <w:pPr>
        <w:shd w:val="clear" w:color="auto" w:fill="FFFFFF"/>
        <w:spacing w:after="100" w:afterAutospacing="1" w:line="240" w:lineRule="auto"/>
        <w:rPr>
          <w:ins w:id="329" w:author="Unknown"/>
          <w:rFonts w:ascii="Noto Sans" w:eastAsia="Times New Roman" w:hAnsi="Noto Sans" w:cs="Helvetica"/>
          <w:color w:val="222222"/>
          <w:sz w:val="25"/>
          <w:szCs w:val="25"/>
        </w:rPr>
      </w:pPr>
      <w:ins w:id="330" w:author="Unknown">
        <w:r w:rsidRPr="00A4759A">
          <w:rPr>
            <w:rFonts w:ascii="Noto Sans" w:eastAsia="Times New Roman" w:hAnsi="Noto Sans" w:cs="Helvetica"/>
            <w:color w:val="222222"/>
            <w:sz w:val="25"/>
            <w:szCs w:val="25"/>
          </w:rPr>
          <w:t>In order to return the metadata, we have to make some changes to our code.</w:t>
        </w:r>
      </w:ins>
    </w:p>
    <w:p w:rsidR="00A4759A" w:rsidRPr="00A4759A" w:rsidRDefault="00A4759A" w:rsidP="00A4759A">
      <w:pPr>
        <w:shd w:val="clear" w:color="auto" w:fill="FFFFFF"/>
        <w:spacing w:after="100" w:afterAutospacing="1" w:line="240" w:lineRule="auto"/>
        <w:rPr>
          <w:ins w:id="331" w:author="Unknown"/>
          <w:rFonts w:ascii="Noto Sans" w:eastAsia="Times New Roman" w:hAnsi="Noto Sans" w:cs="Helvetica"/>
          <w:color w:val="222222"/>
          <w:sz w:val="25"/>
          <w:szCs w:val="25"/>
        </w:rPr>
      </w:pPr>
      <w:ins w:id="332" w:author="Unknown">
        <w:r w:rsidRPr="00A4759A">
          <w:rPr>
            <w:rFonts w:ascii="Noto Sans" w:eastAsia="Times New Roman" w:hAnsi="Noto Sans" w:cs="Helvetica"/>
            <w:color w:val="222222"/>
            <w:sz w:val="25"/>
            <w:szCs w:val="25"/>
          </w:rPr>
          <w:t>Just beneath where we defined the </w:t>
        </w:r>
        <w:r w:rsidRPr="00A4759A">
          <w:rPr>
            <w:rFonts w:ascii="Noto Sans" w:eastAsia="Times New Roman" w:hAnsi="Noto Sans" w:cs="Helvetica"/>
            <w:b/>
            <w:bCs/>
            <w:color w:val="00AD7D"/>
            <w:sz w:val="25"/>
          </w:rPr>
          <w:t>interface Post</w:t>
        </w:r>
        <w:r w:rsidRPr="00A4759A">
          <w:rPr>
            <w:rFonts w:ascii="Noto Sans" w:eastAsia="Times New Roman" w:hAnsi="Noto Sans" w:cs="Helvetica"/>
            <w:color w:val="222222"/>
            <w:sz w:val="25"/>
            <w:szCs w:val="25"/>
          </w:rPr>
          <w:t>, add:</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33" w:author="Unknown"/>
          <w:rFonts w:ascii="Consolas" w:eastAsia="Times New Roman" w:hAnsi="Consolas" w:cs="Consolas"/>
          <w:color w:val="F8F8F2"/>
          <w:sz w:val="25"/>
        </w:rPr>
      </w:pPr>
      <w:ins w:id="334" w:author="Unknown">
        <w:r w:rsidRPr="00A4759A">
          <w:rPr>
            <w:rFonts w:ascii="Consolas" w:eastAsia="Times New Roman" w:hAnsi="Consolas" w:cs="Consolas"/>
            <w:color w:val="66D9EF"/>
            <w:sz w:val="25"/>
          </w:rPr>
          <w:t>interface</w:t>
        </w:r>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PostId</w:t>
        </w:r>
        <w:proofErr w:type="spellEnd"/>
        <w:r w:rsidRPr="00A4759A">
          <w:rPr>
            <w:rFonts w:ascii="Consolas" w:eastAsia="Times New Roman" w:hAnsi="Consolas" w:cs="Consolas"/>
            <w:color w:val="F8F8F2"/>
            <w:sz w:val="25"/>
          </w:rPr>
          <w:t xml:space="preserve"> </w:t>
        </w:r>
        <w:r w:rsidRPr="00A4759A">
          <w:rPr>
            <w:rFonts w:ascii="Consolas" w:eastAsia="Times New Roman" w:hAnsi="Consolas" w:cs="Consolas"/>
            <w:color w:val="66D9EF"/>
            <w:sz w:val="25"/>
          </w:rPr>
          <w:t>extends</w:t>
        </w:r>
        <w:r w:rsidRPr="00A4759A">
          <w:rPr>
            <w:rFonts w:ascii="Consolas" w:eastAsia="Times New Roman" w:hAnsi="Consolas" w:cs="Consolas"/>
            <w:color w:val="F8F8F2"/>
            <w:sz w:val="25"/>
          </w:rPr>
          <w:t xml:space="preserve"> Post {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35" w:author="Unknown"/>
          <w:rFonts w:ascii="Consolas" w:eastAsia="Times New Roman" w:hAnsi="Consolas" w:cs="Consolas"/>
          <w:color w:val="F8F8F2"/>
          <w:sz w:val="25"/>
        </w:rPr>
      </w:pPr>
      <w:ins w:id="336" w:author="Unknown">
        <w:r w:rsidRPr="00A4759A">
          <w:rPr>
            <w:rFonts w:ascii="Consolas" w:eastAsia="Times New Roman" w:hAnsi="Consolas" w:cs="Consolas"/>
            <w:color w:val="F8F8F2"/>
            <w:sz w:val="25"/>
          </w:rPr>
          <w:t xml:space="preserve">  id: string;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37" w:author="Unknown"/>
          <w:rFonts w:ascii="Consolas" w:eastAsia="Times New Roman" w:hAnsi="Consolas" w:cs="Consolas"/>
          <w:color w:val="F8F8F2"/>
          <w:sz w:val="25"/>
          <w:szCs w:val="25"/>
        </w:rPr>
      </w:pPr>
      <w:ins w:id="338" w:author="Unknown">
        <w:r w:rsidRPr="00A4759A">
          <w:rPr>
            <w:rFonts w:ascii="Consolas" w:eastAsia="Times New Roman" w:hAnsi="Consolas" w:cs="Consolas"/>
            <w:color w:val="F8F8F2"/>
            <w:sz w:val="25"/>
          </w:rPr>
          <w:t>}</w:t>
        </w:r>
      </w:ins>
    </w:p>
    <w:p w:rsidR="00A4759A" w:rsidRPr="00A4759A" w:rsidRDefault="00A4759A" w:rsidP="00A4759A">
      <w:pPr>
        <w:shd w:val="clear" w:color="auto" w:fill="FFFFFF"/>
        <w:spacing w:after="100" w:afterAutospacing="1" w:line="240" w:lineRule="auto"/>
        <w:rPr>
          <w:ins w:id="339" w:author="Unknown"/>
          <w:rFonts w:ascii="Noto Sans" w:eastAsia="Times New Roman" w:hAnsi="Noto Sans" w:cs="Helvetica"/>
          <w:color w:val="222222"/>
          <w:sz w:val="25"/>
          <w:szCs w:val="25"/>
        </w:rPr>
      </w:pPr>
      <w:ins w:id="340" w:author="Unknown">
        <w:r w:rsidRPr="00A4759A">
          <w:rPr>
            <w:rFonts w:ascii="Noto Sans" w:eastAsia="Times New Roman" w:hAnsi="Noto Sans" w:cs="Helvetica"/>
            <w:color w:val="222222"/>
            <w:sz w:val="25"/>
            <w:szCs w:val="25"/>
          </w:rPr>
          <w:t> Next, in the class, let's change the </w:t>
        </w:r>
        <w:r w:rsidRPr="00A4759A">
          <w:rPr>
            <w:rFonts w:ascii="Noto Sans" w:eastAsia="Times New Roman" w:hAnsi="Noto Sans" w:cs="Helvetica"/>
            <w:b/>
            <w:bCs/>
            <w:color w:val="00AD7D"/>
            <w:sz w:val="25"/>
          </w:rPr>
          <w:t>posts</w:t>
        </w:r>
        <w:r w:rsidRPr="00A4759A">
          <w:rPr>
            <w:rFonts w:ascii="Noto Sans" w:eastAsia="Times New Roman" w:hAnsi="Noto Sans" w:cs="Helvetica"/>
            <w:color w:val="222222"/>
            <w:sz w:val="25"/>
            <w:szCs w:val="25"/>
          </w:rPr>
          <w:t> property to type </w:t>
        </w:r>
        <w:r w:rsidRPr="00A4759A">
          <w:rPr>
            <w:rFonts w:ascii="Noto Sans" w:eastAsia="Times New Roman" w:hAnsi="Noto Sans" w:cs="Helvetica"/>
            <w:b/>
            <w:bCs/>
            <w:color w:val="00AD7D"/>
            <w:sz w:val="25"/>
          </w:rPr>
          <w:t>any</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41" w:author="Unknown"/>
          <w:rFonts w:ascii="Consolas" w:eastAsia="Times New Roman" w:hAnsi="Consolas" w:cs="Consolas"/>
          <w:color w:val="F8F8F2"/>
          <w:sz w:val="25"/>
          <w:szCs w:val="25"/>
        </w:rPr>
      </w:pPr>
      <w:ins w:id="342" w:author="Unknown">
        <w:r w:rsidRPr="00A4759A">
          <w:rPr>
            <w:rFonts w:ascii="Consolas" w:eastAsia="Times New Roman" w:hAnsi="Consolas" w:cs="Consolas"/>
            <w:color w:val="F8F8F2"/>
            <w:sz w:val="25"/>
          </w:rPr>
          <w:t>posts: any;</w:t>
        </w:r>
      </w:ins>
    </w:p>
    <w:p w:rsidR="00A4759A" w:rsidRPr="00A4759A" w:rsidRDefault="00A4759A" w:rsidP="00A4759A">
      <w:pPr>
        <w:shd w:val="clear" w:color="auto" w:fill="FFFFFF"/>
        <w:spacing w:after="100" w:afterAutospacing="1" w:line="240" w:lineRule="auto"/>
        <w:rPr>
          <w:ins w:id="343" w:author="Unknown"/>
          <w:rFonts w:ascii="Noto Sans" w:eastAsia="Times New Roman" w:hAnsi="Noto Sans" w:cs="Helvetica"/>
          <w:color w:val="222222"/>
          <w:sz w:val="25"/>
          <w:szCs w:val="25"/>
        </w:rPr>
      </w:pPr>
      <w:ins w:id="344" w:author="Unknown">
        <w:r w:rsidRPr="00A4759A">
          <w:rPr>
            <w:rFonts w:ascii="Noto Sans" w:eastAsia="Times New Roman" w:hAnsi="Noto Sans" w:cs="Helvetica"/>
            <w:color w:val="222222"/>
            <w:sz w:val="25"/>
            <w:szCs w:val="25"/>
          </w:rPr>
          <w:t>Then, we need to redefine </w:t>
        </w:r>
        <w:proofErr w:type="spellStart"/>
        <w:r w:rsidRPr="00A4759A">
          <w:rPr>
            <w:rFonts w:ascii="Noto Sans" w:eastAsia="Times New Roman" w:hAnsi="Noto Sans" w:cs="Helvetica"/>
            <w:b/>
            <w:bCs/>
            <w:color w:val="00AD7D"/>
            <w:sz w:val="25"/>
          </w:rPr>
          <w:t>this.posts</w:t>
        </w:r>
        <w:proofErr w:type="spellEnd"/>
        <w:r w:rsidRPr="00A4759A">
          <w:rPr>
            <w:rFonts w:ascii="Noto Sans" w:eastAsia="Times New Roman" w:hAnsi="Noto Sans" w:cs="Helvetica"/>
            <w:color w:val="222222"/>
            <w:sz w:val="25"/>
            <w:szCs w:val="25"/>
          </w:rPr>
          <w:t> in </w:t>
        </w:r>
        <w:proofErr w:type="spellStart"/>
        <w:r w:rsidRPr="00A4759A">
          <w:rPr>
            <w:rFonts w:ascii="Noto Sans" w:eastAsia="Times New Roman" w:hAnsi="Noto Sans" w:cs="Helvetica"/>
            <w:b/>
            <w:bCs/>
            <w:color w:val="00AD7D"/>
            <w:sz w:val="25"/>
          </w:rPr>
          <w:t>ngOnInit</w:t>
        </w:r>
        <w:proofErr w:type="spellEnd"/>
        <w:r w:rsidRPr="00A4759A">
          <w:rPr>
            <w:rFonts w:ascii="Noto Sans" w:eastAsia="Times New Roman" w:hAnsi="Noto Sans" w:cs="Helvetica"/>
            <w:b/>
            <w:bCs/>
            <w:color w:val="00AD7D"/>
            <w:sz w:val="25"/>
          </w:rPr>
          <w:t>()</w:t>
        </w:r>
        <w:r w:rsidRPr="00A4759A">
          <w:rPr>
            <w:rFonts w:ascii="Noto Sans" w:eastAsia="Times New Roman" w:hAnsi="Noto Sans" w:cs="Helvetica"/>
            <w:color w:val="222222"/>
            <w:sz w:val="25"/>
            <w:szCs w:val="25"/>
          </w:rPr>
          <w:t> to use </w:t>
        </w:r>
        <w:proofErr w:type="spellStart"/>
        <w:r w:rsidRPr="00A4759A">
          <w:rPr>
            <w:rFonts w:ascii="Noto Sans" w:eastAsia="Times New Roman" w:hAnsi="Noto Sans" w:cs="Helvetica"/>
            <w:b/>
            <w:bCs/>
            <w:color w:val="00AD7D"/>
            <w:sz w:val="25"/>
          </w:rPr>
          <w:t>snapshotChanges</w:t>
        </w:r>
        <w:proofErr w:type="spellEnd"/>
        <w:r w:rsidRPr="00A4759A">
          <w:rPr>
            <w:rFonts w:ascii="Noto Sans" w:eastAsia="Times New Roman" w:hAnsi="Noto Sans" w:cs="Helvetica"/>
            <w:b/>
            <w:bCs/>
            <w:color w:val="00AD7D"/>
            <w:sz w:val="25"/>
          </w:rPr>
          <w:t>()</w:t>
        </w:r>
        <w:r w:rsidRPr="00A4759A">
          <w:rPr>
            <w:rFonts w:ascii="Noto Sans" w:eastAsia="Times New Roman" w:hAnsi="Noto Sans" w:cs="Helvetica"/>
            <w:color w:val="222222"/>
            <w:sz w:val="25"/>
            <w:szCs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45" w:author="Unknown"/>
          <w:rFonts w:ascii="Consolas" w:eastAsia="Times New Roman" w:hAnsi="Consolas" w:cs="Consolas"/>
          <w:color w:val="F8F8F2"/>
          <w:sz w:val="25"/>
        </w:rPr>
      </w:pPr>
      <w:ins w:id="346"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.posts</w:t>
        </w:r>
        <w:proofErr w:type="spellEnd"/>
        <w:r w:rsidRPr="00A4759A">
          <w:rPr>
            <w:rFonts w:ascii="Consolas" w:eastAsia="Times New Roman" w:hAnsi="Consolas" w:cs="Consolas"/>
            <w:color w:val="F8F8F2"/>
            <w:sz w:val="25"/>
          </w:rPr>
          <w:t xml:space="preserve"> =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.postsCol.</w:t>
        </w:r>
        <w:r w:rsidRPr="00A4759A">
          <w:rPr>
            <w:rFonts w:ascii="Consolas" w:eastAsia="Times New Roman" w:hAnsi="Consolas" w:cs="Consolas"/>
            <w:color w:val="00DEFF"/>
            <w:sz w:val="25"/>
          </w:rPr>
          <w:t>snapshotChanges</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47" w:author="Unknown"/>
          <w:rFonts w:ascii="Consolas" w:eastAsia="Times New Roman" w:hAnsi="Consolas" w:cs="Consolas"/>
          <w:color w:val="F8F8F2"/>
          <w:sz w:val="25"/>
        </w:rPr>
      </w:pPr>
      <w:ins w:id="348"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00DEFF"/>
            <w:sz w:val="25"/>
          </w:rPr>
          <w:t>map</w:t>
        </w:r>
        <w:r w:rsidRPr="00A4759A">
          <w:rPr>
            <w:rFonts w:ascii="Consolas" w:eastAsia="Times New Roman" w:hAnsi="Consolas" w:cs="Consolas"/>
            <w:color w:val="F8F8F2"/>
            <w:sz w:val="25"/>
          </w:rPr>
          <w:t>(actions =&gt;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49" w:author="Unknown"/>
          <w:rFonts w:ascii="Consolas" w:eastAsia="Times New Roman" w:hAnsi="Consolas" w:cs="Consolas"/>
          <w:color w:val="F8F8F2"/>
          <w:sz w:val="25"/>
        </w:rPr>
      </w:pPr>
      <w:ins w:id="350" w:author="Unknown">
        <w:r w:rsidRPr="00A4759A">
          <w:rPr>
            <w:rFonts w:ascii="Consolas" w:eastAsia="Times New Roman" w:hAnsi="Consolas" w:cs="Consolas"/>
            <w:color w:val="F8F8F2"/>
            <w:sz w:val="25"/>
          </w:rPr>
          <w:lastRenderedPageBreak/>
          <w:t xml:space="preserve">        </w:t>
        </w:r>
        <w:r w:rsidRPr="00A4759A">
          <w:rPr>
            <w:rFonts w:ascii="Consolas" w:eastAsia="Times New Roman" w:hAnsi="Consolas" w:cs="Consolas"/>
            <w:color w:val="66D9EF"/>
            <w:sz w:val="25"/>
          </w:rPr>
          <w:t>return</w:t>
        </w:r>
        <w:r w:rsidRPr="00A4759A">
          <w:rPr>
            <w:rFonts w:ascii="Consolas" w:eastAsia="Times New Roman" w:hAnsi="Consolas" w:cs="Consolas"/>
            <w:color w:val="F8F8F2"/>
            <w:sz w:val="25"/>
          </w:rPr>
          <w:t xml:space="preserve"> actions.</w:t>
        </w:r>
        <w:r w:rsidRPr="00A4759A">
          <w:rPr>
            <w:rFonts w:ascii="Consolas" w:eastAsia="Times New Roman" w:hAnsi="Consolas" w:cs="Consolas"/>
            <w:color w:val="00DEFF"/>
            <w:sz w:val="25"/>
          </w:rPr>
          <w:t>map</w:t>
        </w:r>
        <w:r w:rsidRPr="00A4759A">
          <w:rPr>
            <w:rFonts w:ascii="Consolas" w:eastAsia="Times New Roman" w:hAnsi="Consolas" w:cs="Consolas"/>
            <w:color w:val="F8F8F2"/>
            <w:sz w:val="25"/>
          </w:rPr>
          <w:t>(a =&gt;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51" w:author="Unknown"/>
          <w:rFonts w:ascii="Consolas" w:eastAsia="Times New Roman" w:hAnsi="Consolas" w:cs="Consolas"/>
          <w:color w:val="F8F8F2"/>
          <w:sz w:val="25"/>
        </w:rPr>
      </w:pPr>
      <w:ins w:id="352"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66D9EF"/>
            <w:sz w:val="25"/>
          </w:rPr>
          <w:t>const</w:t>
        </w:r>
        <w:r w:rsidRPr="00A4759A">
          <w:rPr>
            <w:rFonts w:ascii="Consolas" w:eastAsia="Times New Roman" w:hAnsi="Consolas" w:cs="Consolas"/>
            <w:color w:val="F8F8F2"/>
            <w:sz w:val="25"/>
          </w:rPr>
          <w:t xml:space="preserve"> data = </w:t>
        </w:r>
        <w:proofErr w:type="spellStart"/>
        <w:r w:rsidRPr="00A4759A">
          <w:rPr>
            <w:rFonts w:ascii="Consolas" w:eastAsia="Times New Roman" w:hAnsi="Consolas" w:cs="Consolas"/>
            <w:color w:val="F8F8F2"/>
            <w:sz w:val="25"/>
          </w:rPr>
          <w:t>a.payload.doc.</w:t>
        </w:r>
        <w:r w:rsidRPr="00A4759A">
          <w:rPr>
            <w:rFonts w:ascii="Consolas" w:eastAsia="Times New Roman" w:hAnsi="Consolas" w:cs="Consolas"/>
            <w:color w:val="00DEFF"/>
            <w:sz w:val="25"/>
          </w:rPr>
          <w:t>data</w:t>
        </w:r>
        <w:proofErr w:type="spellEnd"/>
        <w:r w:rsidRPr="00A4759A">
          <w:rPr>
            <w:rFonts w:ascii="Consolas" w:eastAsia="Times New Roman" w:hAnsi="Consolas" w:cs="Consolas"/>
            <w:color w:val="F8F8F2"/>
            <w:sz w:val="25"/>
          </w:rPr>
          <w:t xml:space="preserve">() </w:t>
        </w:r>
        <w:r w:rsidRPr="00A4759A">
          <w:rPr>
            <w:rFonts w:ascii="Consolas" w:eastAsia="Times New Roman" w:hAnsi="Consolas" w:cs="Consolas"/>
            <w:color w:val="66D9EF"/>
            <w:sz w:val="25"/>
          </w:rPr>
          <w:t>as</w:t>
        </w:r>
        <w:r w:rsidRPr="00A4759A">
          <w:rPr>
            <w:rFonts w:ascii="Consolas" w:eastAsia="Times New Roman" w:hAnsi="Consolas" w:cs="Consolas"/>
            <w:color w:val="F8F8F2"/>
            <w:sz w:val="25"/>
          </w:rPr>
          <w:t xml:space="preserve"> Post;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53" w:author="Unknown"/>
          <w:rFonts w:ascii="Consolas" w:eastAsia="Times New Roman" w:hAnsi="Consolas" w:cs="Consolas"/>
          <w:color w:val="F8F8F2"/>
          <w:sz w:val="25"/>
        </w:rPr>
      </w:pPr>
      <w:ins w:id="354"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66D9EF"/>
            <w:sz w:val="25"/>
          </w:rPr>
          <w:t>const</w:t>
        </w:r>
        <w:r w:rsidRPr="00A4759A">
          <w:rPr>
            <w:rFonts w:ascii="Consolas" w:eastAsia="Times New Roman" w:hAnsi="Consolas" w:cs="Consolas"/>
            <w:color w:val="F8F8F2"/>
            <w:sz w:val="25"/>
          </w:rPr>
          <w:t xml:space="preserve"> id = a.payload.doc.id;</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55" w:author="Unknown"/>
          <w:rFonts w:ascii="Consolas" w:eastAsia="Times New Roman" w:hAnsi="Consolas" w:cs="Consolas"/>
          <w:color w:val="F8F8F2"/>
          <w:sz w:val="25"/>
        </w:rPr>
      </w:pPr>
      <w:ins w:id="356"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66D9EF"/>
            <w:sz w:val="25"/>
          </w:rPr>
          <w:t>return</w:t>
        </w:r>
        <w:r w:rsidRPr="00A4759A">
          <w:rPr>
            <w:rFonts w:ascii="Consolas" w:eastAsia="Times New Roman" w:hAnsi="Consolas" w:cs="Consolas"/>
            <w:color w:val="F8F8F2"/>
            <w:sz w:val="25"/>
          </w:rPr>
          <w:t xml:space="preserve"> { id, data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57" w:author="Unknown"/>
          <w:rFonts w:ascii="Consolas" w:eastAsia="Times New Roman" w:hAnsi="Consolas" w:cs="Consolas"/>
          <w:color w:val="F8F8F2"/>
          <w:sz w:val="25"/>
        </w:rPr>
      </w:pPr>
      <w:ins w:id="358" w:author="Unknown">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59" w:author="Unknown"/>
          <w:rFonts w:ascii="Consolas" w:eastAsia="Times New Roman" w:hAnsi="Consolas" w:cs="Consolas"/>
          <w:color w:val="F8F8F2"/>
          <w:sz w:val="25"/>
          <w:szCs w:val="25"/>
        </w:rPr>
      </w:pPr>
      <w:ins w:id="360" w:author="Unknown">
        <w:r w:rsidRPr="00A4759A">
          <w:rPr>
            <w:rFonts w:ascii="Consolas" w:eastAsia="Times New Roman" w:hAnsi="Consolas" w:cs="Consolas"/>
            <w:color w:val="F8F8F2"/>
            <w:sz w:val="25"/>
          </w:rPr>
          <w:t xml:space="preserve">      });</w:t>
        </w:r>
      </w:ins>
    </w:p>
    <w:p w:rsidR="00A4759A" w:rsidRPr="00A4759A" w:rsidRDefault="00A4759A" w:rsidP="00A4759A">
      <w:pPr>
        <w:shd w:val="clear" w:color="auto" w:fill="FFFFFF"/>
        <w:spacing w:after="100" w:afterAutospacing="1" w:line="240" w:lineRule="auto"/>
        <w:rPr>
          <w:ins w:id="361" w:author="Unknown"/>
          <w:rFonts w:ascii="Noto Sans" w:eastAsia="Times New Roman" w:hAnsi="Noto Sans" w:cs="Helvetica"/>
          <w:color w:val="222222"/>
          <w:sz w:val="25"/>
          <w:szCs w:val="25"/>
        </w:rPr>
      </w:pPr>
      <w:proofErr w:type="spellStart"/>
      <w:ins w:id="362" w:author="Unknown">
        <w:r w:rsidRPr="00A4759A">
          <w:rPr>
            <w:rFonts w:ascii="Noto Sans" w:eastAsia="Times New Roman" w:hAnsi="Noto Sans" w:cs="Helvetica"/>
            <w:b/>
            <w:bCs/>
            <w:color w:val="00AD7D"/>
            <w:sz w:val="25"/>
          </w:rPr>
          <w:t>snapshotChanges</w:t>
        </w:r>
        <w:proofErr w:type="spellEnd"/>
        <w:r w:rsidRPr="00A4759A">
          <w:rPr>
            <w:rFonts w:ascii="Noto Sans" w:eastAsia="Times New Roman" w:hAnsi="Noto Sans" w:cs="Helvetica"/>
            <w:b/>
            <w:bCs/>
            <w:color w:val="00AD7D"/>
            <w:sz w:val="25"/>
          </w:rPr>
          <w:t>()</w:t>
        </w:r>
        <w:r w:rsidRPr="00A4759A">
          <w:rPr>
            <w:rFonts w:ascii="Noto Sans" w:eastAsia="Times New Roman" w:hAnsi="Noto Sans" w:cs="Helvetica"/>
            <w:color w:val="222222"/>
            <w:sz w:val="25"/>
            <w:szCs w:val="25"/>
          </w:rPr>
          <w:t> differs from the previous method because in addition to providing you with the document data, it also returns other metadata, which includes the ID. Seems like a lot of work just to get a single ID, huh?</w:t>
        </w:r>
      </w:ins>
    </w:p>
    <w:p w:rsidR="00A4759A" w:rsidRPr="00A4759A" w:rsidRDefault="00A4759A" w:rsidP="00A4759A">
      <w:pPr>
        <w:shd w:val="clear" w:color="auto" w:fill="FFFFFF"/>
        <w:spacing w:after="100" w:afterAutospacing="1" w:line="240" w:lineRule="auto"/>
        <w:rPr>
          <w:ins w:id="363" w:author="Unknown"/>
          <w:rFonts w:ascii="Noto Sans" w:eastAsia="Times New Roman" w:hAnsi="Noto Sans" w:cs="Helvetica"/>
          <w:color w:val="222222"/>
          <w:sz w:val="25"/>
          <w:szCs w:val="25"/>
        </w:rPr>
      </w:pPr>
      <w:ins w:id="364" w:author="Unknown">
        <w:r w:rsidRPr="00A4759A">
          <w:rPr>
            <w:rFonts w:ascii="Noto Sans" w:eastAsia="Times New Roman" w:hAnsi="Noto Sans" w:cs="Helvetica"/>
            <w:color w:val="222222"/>
            <w:sz w:val="25"/>
            <w:szCs w:val="25"/>
          </w:rPr>
          <w:t>Now, let's make some changes in the template.</w:t>
        </w:r>
      </w:ins>
    </w:p>
    <w:p w:rsidR="00A4759A" w:rsidRPr="00A4759A" w:rsidRDefault="00A4759A" w:rsidP="00A4759A">
      <w:pPr>
        <w:shd w:val="clear" w:color="auto" w:fill="FFFFFF"/>
        <w:spacing w:after="100" w:afterAutospacing="1" w:line="240" w:lineRule="auto"/>
        <w:rPr>
          <w:ins w:id="365" w:author="Unknown"/>
          <w:rFonts w:ascii="Noto Sans" w:eastAsia="Times New Roman" w:hAnsi="Noto Sans" w:cs="Helvetica"/>
          <w:color w:val="222222"/>
          <w:sz w:val="25"/>
          <w:szCs w:val="25"/>
        </w:rPr>
      </w:pPr>
      <w:ins w:id="366" w:author="Unknown">
        <w:r w:rsidRPr="00A4759A">
          <w:rPr>
            <w:rFonts w:ascii="Noto Sans" w:eastAsia="Times New Roman" w:hAnsi="Noto Sans" w:cs="Helvetica"/>
            <w:color w:val="222222"/>
            <w:sz w:val="25"/>
            <w:szCs w:val="25"/>
          </w:rPr>
          <w:t>Replace the </w:t>
        </w:r>
        <w:proofErr w:type="spellStart"/>
        <w:r w:rsidRPr="00A4759A">
          <w:rPr>
            <w:rFonts w:ascii="Noto Sans" w:eastAsia="Times New Roman" w:hAnsi="Noto Sans" w:cs="Helvetica"/>
            <w:b/>
            <w:bCs/>
            <w:color w:val="00AD7D"/>
            <w:sz w:val="25"/>
          </w:rPr>
          <w:t>ul</w:t>
        </w:r>
        <w:proofErr w:type="spellEnd"/>
        <w:r w:rsidRPr="00A4759A">
          <w:rPr>
            <w:rFonts w:ascii="Noto Sans" w:eastAsia="Times New Roman" w:hAnsi="Noto Sans" w:cs="Helvetica"/>
            <w:color w:val="222222"/>
            <w:sz w:val="25"/>
            <w:szCs w:val="25"/>
          </w:rPr>
          <w:t> element with the following:</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67" w:author="Unknown"/>
          <w:rFonts w:ascii="Consolas" w:eastAsia="Times New Roman" w:hAnsi="Consolas" w:cs="Consolas"/>
          <w:color w:val="F8F8F2"/>
          <w:sz w:val="25"/>
        </w:rPr>
      </w:pPr>
      <w:ins w:id="368" w:author="Unknown">
        <w:r w:rsidRPr="00A4759A">
          <w:rPr>
            <w:rFonts w:ascii="Consolas" w:eastAsia="Times New Roman" w:hAnsi="Consolas" w:cs="Consolas"/>
            <w:color w:val="F8F8F2"/>
            <w:sz w:val="25"/>
          </w:rPr>
          <w:t>&lt;</w:t>
        </w:r>
        <w:proofErr w:type="spellStart"/>
        <w:r w:rsidRPr="00A4759A">
          <w:rPr>
            <w:rFonts w:ascii="Consolas" w:eastAsia="Times New Roman" w:hAnsi="Consolas" w:cs="Consolas"/>
            <w:color w:val="F92672"/>
            <w:sz w:val="25"/>
          </w:rPr>
          <w:t>ul</w:t>
        </w:r>
        <w:proofErr w:type="spellEnd"/>
        <w:r w:rsidRPr="00A4759A">
          <w:rPr>
            <w:rFonts w:ascii="Consolas" w:eastAsia="Times New Roman" w:hAnsi="Consolas" w:cs="Consolas"/>
            <w:color w:val="F92672"/>
            <w:sz w:val="25"/>
          </w:rPr>
          <w:t xml:space="preserve"> </w:t>
        </w:r>
        <w:r w:rsidRPr="00A4759A">
          <w:rPr>
            <w:rFonts w:ascii="Consolas" w:eastAsia="Times New Roman" w:hAnsi="Consolas" w:cs="Consolas"/>
            <w:color w:val="64DBB5"/>
            <w:sz w:val="25"/>
          </w:rPr>
          <w:t>*</w:t>
        </w:r>
        <w:proofErr w:type="spellStart"/>
        <w:r w:rsidRPr="00A4759A">
          <w:rPr>
            <w:rFonts w:ascii="Consolas" w:eastAsia="Times New Roman" w:hAnsi="Consolas" w:cs="Consolas"/>
            <w:color w:val="64DBB5"/>
            <w:sz w:val="25"/>
          </w:rPr>
          <w:t>ngFor</w:t>
        </w:r>
        <w:proofErr w:type="spellEnd"/>
        <w:r w:rsidRPr="00A4759A">
          <w:rPr>
            <w:rFonts w:ascii="Consolas" w:eastAsia="Times New Roman" w:hAnsi="Consolas" w:cs="Consolas"/>
            <w:color w:val="F8F8F2"/>
            <w:sz w:val="25"/>
          </w:rPr>
          <w:t>="</w:t>
        </w:r>
        <w:r w:rsidRPr="00A4759A">
          <w:rPr>
            <w:rFonts w:ascii="Consolas" w:eastAsia="Times New Roman" w:hAnsi="Consolas" w:cs="Consolas"/>
            <w:color w:val="00DEFF"/>
            <w:sz w:val="25"/>
          </w:rPr>
          <w:t xml:space="preserve">let post of posts | </w:t>
        </w:r>
        <w:proofErr w:type="spellStart"/>
        <w:r w:rsidRPr="00A4759A">
          <w:rPr>
            <w:rFonts w:ascii="Consolas" w:eastAsia="Times New Roman" w:hAnsi="Consolas" w:cs="Consolas"/>
            <w:color w:val="00DEFF"/>
            <w:sz w:val="25"/>
          </w:rPr>
          <w:t>async</w:t>
        </w:r>
        <w:proofErr w:type="spellEnd"/>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69" w:author="Unknown"/>
          <w:rFonts w:ascii="Consolas" w:eastAsia="Times New Roman" w:hAnsi="Consolas" w:cs="Consolas"/>
          <w:color w:val="F8F8F2"/>
          <w:sz w:val="25"/>
        </w:rPr>
      </w:pPr>
      <w:ins w:id="370" w:author="Unknown">
        <w:r w:rsidRPr="00A4759A">
          <w:rPr>
            <w:rFonts w:ascii="Consolas" w:eastAsia="Times New Roman" w:hAnsi="Consolas" w:cs="Consolas"/>
            <w:color w:val="F8F8F2"/>
            <w:sz w:val="25"/>
          </w:rPr>
          <w:t xml:space="preserve">  &lt;</w:t>
        </w:r>
        <w:proofErr w:type="spellStart"/>
        <w:r w:rsidRPr="00A4759A">
          <w:rPr>
            <w:rFonts w:ascii="Consolas" w:eastAsia="Times New Roman" w:hAnsi="Consolas" w:cs="Consolas"/>
            <w:color w:val="F92672"/>
            <w:sz w:val="25"/>
          </w:rPr>
          <w:t>li</w:t>
        </w:r>
        <w:proofErr w:type="spellEnd"/>
        <w:r w:rsidRPr="00A4759A">
          <w:rPr>
            <w:rFonts w:ascii="Consolas" w:eastAsia="Times New Roman" w:hAnsi="Consolas" w:cs="Consolas"/>
            <w:color w:val="F92672"/>
            <w:sz w:val="25"/>
          </w:rPr>
          <w:t xml:space="preserve"> </w:t>
        </w:r>
        <w:r w:rsidRPr="00A4759A">
          <w:rPr>
            <w:rFonts w:ascii="Consolas" w:eastAsia="Times New Roman" w:hAnsi="Consolas" w:cs="Consolas"/>
            <w:color w:val="64DBB5"/>
            <w:sz w:val="25"/>
          </w:rPr>
          <w:t>(click)</w:t>
        </w:r>
        <w:r w:rsidRPr="00A4759A">
          <w:rPr>
            <w:rFonts w:ascii="Consolas" w:eastAsia="Times New Roman" w:hAnsi="Consolas" w:cs="Consolas"/>
            <w:color w:val="F8F8F2"/>
            <w:sz w:val="25"/>
          </w:rPr>
          <w:t>="</w:t>
        </w:r>
        <w:proofErr w:type="spellStart"/>
        <w:r w:rsidRPr="00A4759A">
          <w:rPr>
            <w:rFonts w:ascii="Consolas" w:eastAsia="Times New Roman" w:hAnsi="Consolas" w:cs="Consolas"/>
            <w:color w:val="00DEFF"/>
            <w:sz w:val="25"/>
          </w:rPr>
          <w:t>getPost</w:t>
        </w:r>
        <w:proofErr w:type="spellEnd"/>
        <w:r w:rsidRPr="00A4759A">
          <w:rPr>
            <w:rFonts w:ascii="Consolas" w:eastAsia="Times New Roman" w:hAnsi="Consolas" w:cs="Consolas"/>
            <w:color w:val="00DEFF"/>
            <w:sz w:val="25"/>
          </w:rPr>
          <w:t>(post.id)</w:t>
        </w:r>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71" w:author="Unknown"/>
          <w:rFonts w:ascii="Consolas" w:eastAsia="Times New Roman" w:hAnsi="Consolas" w:cs="Consolas"/>
          <w:color w:val="F8F8F2"/>
          <w:sz w:val="25"/>
        </w:rPr>
      </w:pPr>
      <w:ins w:id="372" w:author="Unknown">
        <w:r w:rsidRPr="00A4759A">
          <w:rPr>
            <w:rFonts w:ascii="Consolas" w:eastAsia="Times New Roman" w:hAnsi="Consolas" w:cs="Consolas"/>
            <w:color w:val="F8F8F2"/>
            <w:sz w:val="25"/>
          </w:rPr>
          <w:t xml:space="preserve">    &lt;</w:t>
        </w:r>
        <w:r w:rsidRPr="00A4759A">
          <w:rPr>
            <w:rFonts w:ascii="Consolas" w:eastAsia="Times New Roman" w:hAnsi="Consolas" w:cs="Consolas"/>
            <w:color w:val="F92672"/>
            <w:sz w:val="25"/>
          </w:rPr>
          <w:t>strong</w:t>
        </w:r>
        <w:r w:rsidRPr="00A4759A">
          <w:rPr>
            <w:rFonts w:ascii="Consolas" w:eastAsia="Times New Roman" w:hAnsi="Consolas" w:cs="Consolas"/>
            <w:color w:val="F8F8F2"/>
            <w:sz w:val="25"/>
          </w:rPr>
          <w:t xml:space="preserve">&gt;{{ </w:t>
        </w:r>
        <w:proofErr w:type="spellStart"/>
        <w:r w:rsidRPr="00A4759A">
          <w:rPr>
            <w:rFonts w:ascii="Consolas" w:eastAsia="Times New Roman" w:hAnsi="Consolas" w:cs="Consolas"/>
            <w:color w:val="F8F8F2"/>
            <w:sz w:val="25"/>
          </w:rPr>
          <w:t>post.data.title</w:t>
        </w:r>
        <w:proofErr w:type="spellEnd"/>
        <w:r w:rsidRPr="00A4759A">
          <w:rPr>
            <w:rFonts w:ascii="Consolas" w:eastAsia="Times New Roman" w:hAnsi="Consolas" w:cs="Consolas"/>
            <w:color w:val="F8F8F2"/>
            <w:sz w:val="25"/>
          </w:rPr>
          <w:t>}}&lt;/</w:t>
        </w:r>
        <w:r w:rsidRPr="00A4759A">
          <w:rPr>
            <w:rFonts w:ascii="Consolas" w:eastAsia="Times New Roman" w:hAnsi="Consolas" w:cs="Consolas"/>
            <w:color w:val="F92672"/>
            <w:sz w:val="25"/>
          </w:rPr>
          <w:t>strong</w:t>
        </w:r>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73" w:author="Unknown"/>
          <w:rFonts w:ascii="Consolas" w:eastAsia="Times New Roman" w:hAnsi="Consolas" w:cs="Consolas"/>
          <w:color w:val="F8F8F2"/>
          <w:sz w:val="25"/>
        </w:rPr>
      </w:pPr>
      <w:ins w:id="374" w:author="Unknown">
        <w:r w:rsidRPr="00A4759A">
          <w:rPr>
            <w:rFonts w:ascii="Consolas" w:eastAsia="Times New Roman" w:hAnsi="Consolas" w:cs="Consolas"/>
            <w:color w:val="F8F8F2"/>
            <w:sz w:val="25"/>
          </w:rPr>
          <w:t xml:space="preserve">    &lt;</w:t>
        </w:r>
        <w:proofErr w:type="spellStart"/>
        <w:r w:rsidRPr="00A4759A">
          <w:rPr>
            <w:rFonts w:ascii="Consolas" w:eastAsia="Times New Roman" w:hAnsi="Consolas" w:cs="Consolas"/>
            <w:color w:val="F92672"/>
            <w:sz w:val="25"/>
          </w:rPr>
          <w:t>br</w:t>
        </w:r>
        <w:proofErr w:type="spellEnd"/>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75" w:author="Unknown"/>
          <w:rFonts w:ascii="Consolas" w:eastAsia="Times New Roman" w:hAnsi="Consolas" w:cs="Consolas"/>
          <w:color w:val="F8F8F2"/>
          <w:sz w:val="25"/>
        </w:rPr>
      </w:pPr>
      <w:ins w:id="376"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post.data.content</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77" w:author="Unknown"/>
          <w:rFonts w:ascii="Consolas" w:eastAsia="Times New Roman" w:hAnsi="Consolas" w:cs="Consolas"/>
          <w:color w:val="F8F8F2"/>
          <w:sz w:val="25"/>
        </w:rPr>
      </w:pPr>
      <w:ins w:id="378" w:author="Unknown">
        <w:r w:rsidRPr="00A4759A">
          <w:rPr>
            <w:rFonts w:ascii="Consolas" w:eastAsia="Times New Roman" w:hAnsi="Consolas" w:cs="Consolas"/>
            <w:color w:val="F8F8F2"/>
            <w:sz w:val="25"/>
          </w:rPr>
          <w:t xml:space="preserve">  &lt;/</w:t>
        </w:r>
        <w:proofErr w:type="spellStart"/>
        <w:r w:rsidRPr="00A4759A">
          <w:rPr>
            <w:rFonts w:ascii="Consolas" w:eastAsia="Times New Roman" w:hAnsi="Consolas" w:cs="Consolas"/>
            <w:color w:val="F92672"/>
            <w:sz w:val="25"/>
          </w:rPr>
          <w:t>li</w:t>
        </w:r>
        <w:proofErr w:type="spellEnd"/>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79" w:author="Unknown"/>
          <w:rFonts w:ascii="Consolas" w:eastAsia="Times New Roman" w:hAnsi="Consolas" w:cs="Consolas"/>
          <w:color w:val="F8F8F2"/>
          <w:sz w:val="25"/>
          <w:szCs w:val="25"/>
        </w:rPr>
      </w:pPr>
      <w:ins w:id="380" w:author="Unknown">
        <w:r w:rsidRPr="00A4759A">
          <w:rPr>
            <w:rFonts w:ascii="Consolas" w:eastAsia="Times New Roman" w:hAnsi="Consolas" w:cs="Consolas"/>
            <w:color w:val="F8F8F2"/>
            <w:sz w:val="25"/>
          </w:rPr>
          <w:t>&lt;/</w:t>
        </w:r>
        <w:proofErr w:type="spellStart"/>
        <w:r w:rsidRPr="00A4759A">
          <w:rPr>
            <w:rFonts w:ascii="Consolas" w:eastAsia="Times New Roman" w:hAnsi="Consolas" w:cs="Consolas"/>
            <w:color w:val="F92672"/>
            <w:sz w:val="25"/>
          </w:rPr>
          <w:t>ul</w:t>
        </w:r>
        <w:proofErr w:type="spellEnd"/>
        <w:r w:rsidRPr="00A4759A">
          <w:rPr>
            <w:rFonts w:ascii="Consolas" w:eastAsia="Times New Roman" w:hAnsi="Consolas" w:cs="Consolas"/>
            <w:color w:val="F8F8F2"/>
            <w:sz w:val="25"/>
          </w:rPr>
          <w:t>&gt;</w:t>
        </w:r>
      </w:ins>
    </w:p>
    <w:p w:rsidR="00A4759A" w:rsidRPr="00A4759A" w:rsidRDefault="00A4759A" w:rsidP="00A4759A">
      <w:pPr>
        <w:shd w:val="clear" w:color="auto" w:fill="FFFFFF"/>
        <w:spacing w:after="100" w:afterAutospacing="1" w:line="240" w:lineRule="auto"/>
        <w:rPr>
          <w:ins w:id="381" w:author="Unknown"/>
          <w:rFonts w:ascii="Noto Sans" w:eastAsia="Times New Roman" w:hAnsi="Noto Sans" w:cs="Helvetica"/>
          <w:color w:val="222222"/>
          <w:sz w:val="25"/>
          <w:szCs w:val="25"/>
        </w:rPr>
      </w:pPr>
      <w:ins w:id="382" w:author="Unknown">
        <w:r w:rsidRPr="00A4759A">
          <w:rPr>
            <w:rFonts w:ascii="Noto Sans" w:eastAsia="Times New Roman" w:hAnsi="Noto Sans" w:cs="Helvetica"/>
            <w:color w:val="222222"/>
            <w:sz w:val="25"/>
            <w:szCs w:val="25"/>
          </w:rPr>
          <w:lastRenderedPageBreak/>
          <w:t>There's only a few changes here, but we're adding a click event to call a method </w:t>
        </w:r>
        <w:proofErr w:type="spellStart"/>
        <w:r w:rsidRPr="00A4759A">
          <w:rPr>
            <w:rFonts w:ascii="Noto Sans" w:eastAsia="Times New Roman" w:hAnsi="Noto Sans" w:cs="Helvetica"/>
            <w:b/>
            <w:bCs/>
            <w:color w:val="00AD7D"/>
            <w:sz w:val="25"/>
          </w:rPr>
          <w:t>getPost</w:t>
        </w:r>
        <w:proofErr w:type="spellEnd"/>
        <w:r w:rsidRPr="00A4759A">
          <w:rPr>
            <w:rFonts w:ascii="Noto Sans" w:eastAsia="Times New Roman" w:hAnsi="Noto Sans" w:cs="Helvetica"/>
            <w:b/>
            <w:bCs/>
            <w:color w:val="00AD7D"/>
            <w:sz w:val="25"/>
          </w:rPr>
          <w:t>()</w:t>
        </w:r>
        <w:r w:rsidRPr="00A4759A">
          <w:rPr>
            <w:rFonts w:ascii="Noto Sans" w:eastAsia="Times New Roman" w:hAnsi="Noto Sans" w:cs="Helvetica"/>
            <w:color w:val="222222"/>
            <w:sz w:val="25"/>
            <w:szCs w:val="25"/>
          </w:rPr>
          <w:t> where we're passing in the newly acquired id. We also had to change the object structure based on the mapping we did in the class.</w:t>
        </w:r>
      </w:ins>
    </w:p>
    <w:p w:rsidR="00A4759A" w:rsidRPr="00A4759A" w:rsidRDefault="00A4759A" w:rsidP="00A4759A">
      <w:pPr>
        <w:shd w:val="clear" w:color="auto" w:fill="FFFFFF"/>
        <w:spacing w:after="100" w:afterAutospacing="1" w:line="240" w:lineRule="auto"/>
        <w:rPr>
          <w:ins w:id="383" w:author="Unknown"/>
          <w:rFonts w:ascii="Noto Sans" w:eastAsia="Times New Roman" w:hAnsi="Noto Sans" w:cs="Helvetica"/>
          <w:color w:val="222222"/>
          <w:sz w:val="25"/>
          <w:szCs w:val="25"/>
        </w:rPr>
      </w:pPr>
      <w:ins w:id="384" w:author="Unknown">
        <w:r w:rsidRPr="00A4759A">
          <w:rPr>
            <w:rFonts w:ascii="Noto Sans" w:eastAsia="Times New Roman" w:hAnsi="Noto Sans" w:cs="Helvetica"/>
            <w:color w:val="222222"/>
            <w:sz w:val="25"/>
            <w:szCs w:val="25"/>
          </w:rPr>
          <w:t>Underneath this </w:t>
        </w:r>
        <w:proofErr w:type="spellStart"/>
        <w:r w:rsidRPr="00A4759A">
          <w:rPr>
            <w:rFonts w:ascii="Noto Sans" w:eastAsia="Times New Roman" w:hAnsi="Noto Sans" w:cs="Helvetica"/>
            <w:b/>
            <w:bCs/>
            <w:color w:val="00AD7D"/>
            <w:sz w:val="25"/>
          </w:rPr>
          <w:t>ul</w:t>
        </w:r>
        <w:proofErr w:type="spellEnd"/>
        <w:r w:rsidRPr="00A4759A">
          <w:rPr>
            <w:rFonts w:ascii="Noto Sans" w:eastAsia="Times New Roman" w:hAnsi="Noto Sans" w:cs="Helvetica"/>
            <w:color w:val="222222"/>
            <w:sz w:val="25"/>
            <w:szCs w:val="25"/>
          </w:rPr>
          <w:t>, add the following:</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85" w:author="Unknown"/>
          <w:rFonts w:ascii="Consolas" w:eastAsia="Times New Roman" w:hAnsi="Consolas" w:cs="Consolas"/>
          <w:color w:val="F8F8F2"/>
          <w:sz w:val="25"/>
        </w:rPr>
      </w:pPr>
      <w:ins w:id="386" w:author="Unknown">
        <w:r w:rsidRPr="00A4759A">
          <w:rPr>
            <w:rFonts w:ascii="Consolas" w:eastAsia="Times New Roman" w:hAnsi="Consolas" w:cs="Consolas"/>
            <w:color w:val="F8F8F2"/>
            <w:sz w:val="25"/>
          </w:rPr>
          <w:t xml:space="preserve">  &lt;</w:t>
        </w:r>
        <w:r w:rsidRPr="00A4759A">
          <w:rPr>
            <w:rFonts w:ascii="Consolas" w:eastAsia="Times New Roman" w:hAnsi="Consolas" w:cs="Consolas"/>
            <w:color w:val="F92672"/>
            <w:sz w:val="25"/>
          </w:rPr>
          <w:t>h1</w:t>
        </w:r>
        <w:r w:rsidRPr="00A4759A">
          <w:rPr>
            <w:rFonts w:ascii="Consolas" w:eastAsia="Times New Roman" w:hAnsi="Consolas" w:cs="Consolas"/>
            <w:color w:val="F8F8F2"/>
            <w:sz w:val="25"/>
          </w:rPr>
          <w:t>&gt;A specific post:&lt;/</w:t>
        </w:r>
        <w:r w:rsidRPr="00A4759A">
          <w:rPr>
            <w:rFonts w:ascii="Consolas" w:eastAsia="Times New Roman" w:hAnsi="Consolas" w:cs="Consolas"/>
            <w:color w:val="F92672"/>
            <w:sz w:val="25"/>
          </w:rPr>
          <w:t>h1</w:t>
        </w:r>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87" w:author="Unknown"/>
          <w:rFonts w:ascii="Consolas" w:eastAsia="Times New Roman" w:hAnsi="Consolas" w:cs="Consolas"/>
          <w:color w:val="F8F8F2"/>
          <w:sz w:val="25"/>
        </w:rPr>
      </w:pPr>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88" w:author="Unknown"/>
          <w:rFonts w:ascii="Consolas" w:eastAsia="Times New Roman" w:hAnsi="Consolas" w:cs="Consolas"/>
          <w:color w:val="F8F8F2"/>
          <w:sz w:val="25"/>
        </w:rPr>
      </w:pPr>
      <w:ins w:id="389" w:author="Unknown">
        <w:r w:rsidRPr="00A4759A">
          <w:rPr>
            <w:rFonts w:ascii="Consolas" w:eastAsia="Times New Roman" w:hAnsi="Consolas" w:cs="Consolas"/>
            <w:color w:val="F8F8F2"/>
            <w:sz w:val="25"/>
          </w:rPr>
          <w:t xml:space="preserve">  &lt;</w:t>
        </w:r>
        <w:r w:rsidRPr="00A4759A">
          <w:rPr>
            <w:rFonts w:ascii="Consolas" w:eastAsia="Times New Roman" w:hAnsi="Consolas" w:cs="Consolas"/>
            <w:color w:val="F92672"/>
            <w:sz w:val="25"/>
          </w:rPr>
          <w:t>h3</w:t>
        </w:r>
        <w:r w:rsidRPr="00A4759A">
          <w:rPr>
            <w:rFonts w:ascii="Consolas" w:eastAsia="Times New Roman" w:hAnsi="Consolas" w:cs="Consolas"/>
            <w:color w:val="F8F8F2"/>
            <w:sz w:val="25"/>
          </w:rPr>
          <w:t>&gt;{{ (</w:t>
        </w:r>
        <w:proofErr w:type="spellStart"/>
        <w:r w:rsidRPr="00A4759A">
          <w:rPr>
            <w:rFonts w:ascii="Consolas" w:eastAsia="Times New Roman" w:hAnsi="Consolas" w:cs="Consolas"/>
            <w:color w:val="F8F8F2"/>
            <w:sz w:val="25"/>
          </w:rPr>
          <w:t>singlePost</w:t>
        </w:r>
        <w:proofErr w:type="spellEnd"/>
        <w:r w:rsidRPr="00A4759A">
          <w:rPr>
            <w:rFonts w:ascii="Consolas" w:eastAsia="Times New Roman" w:hAnsi="Consolas" w:cs="Consolas"/>
            <w:color w:val="F8F8F2"/>
            <w:sz w:val="25"/>
          </w:rPr>
          <w:t xml:space="preserve"> | </w:t>
        </w:r>
        <w:proofErr w:type="spellStart"/>
        <w:r w:rsidRPr="00A4759A">
          <w:rPr>
            <w:rFonts w:ascii="Consolas" w:eastAsia="Times New Roman" w:hAnsi="Consolas" w:cs="Consolas"/>
            <w:color w:val="F8F8F2"/>
            <w:sz w:val="25"/>
          </w:rPr>
          <w:t>async</w:t>
        </w:r>
        <w:proofErr w:type="spellEnd"/>
        <w:r w:rsidRPr="00A4759A">
          <w:rPr>
            <w:rFonts w:ascii="Consolas" w:eastAsia="Times New Roman" w:hAnsi="Consolas" w:cs="Consolas"/>
            <w:color w:val="F8F8F2"/>
            <w:sz w:val="25"/>
          </w:rPr>
          <w:t>)?.title }}&lt;/</w:t>
        </w:r>
        <w:r w:rsidRPr="00A4759A">
          <w:rPr>
            <w:rFonts w:ascii="Consolas" w:eastAsia="Times New Roman" w:hAnsi="Consolas" w:cs="Consolas"/>
            <w:color w:val="F92672"/>
            <w:sz w:val="25"/>
          </w:rPr>
          <w:t>h3</w:t>
        </w:r>
        <w:r w:rsidRPr="00A4759A">
          <w:rPr>
            <w:rFonts w:ascii="Consolas" w:eastAsia="Times New Roman" w:hAnsi="Consolas" w:cs="Consolas"/>
            <w:color w:val="F8F8F2"/>
            <w:sz w:val="25"/>
          </w:rPr>
          <w: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90" w:author="Unknown"/>
          <w:rFonts w:ascii="Consolas" w:eastAsia="Times New Roman" w:hAnsi="Consolas" w:cs="Consolas"/>
          <w:color w:val="F8F8F2"/>
          <w:sz w:val="25"/>
          <w:szCs w:val="25"/>
        </w:rPr>
      </w:pPr>
      <w:ins w:id="391" w:author="Unknown">
        <w:r w:rsidRPr="00A4759A">
          <w:rPr>
            <w:rFonts w:ascii="Consolas" w:eastAsia="Times New Roman" w:hAnsi="Consolas" w:cs="Consolas"/>
            <w:color w:val="F8F8F2"/>
            <w:sz w:val="25"/>
          </w:rPr>
          <w:t xml:space="preserve">  &lt;</w:t>
        </w:r>
        <w:r w:rsidRPr="00A4759A">
          <w:rPr>
            <w:rFonts w:ascii="Consolas" w:eastAsia="Times New Roman" w:hAnsi="Consolas" w:cs="Consolas"/>
            <w:color w:val="F92672"/>
            <w:sz w:val="25"/>
          </w:rPr>
          <w:t>p</w:t>
        </w:r>
        <w:r w:rsidRPr="00A4759A">
          <w:rPr>
            <w:rFonts w:ascii="Consolas" w:eastAsia="Times New Roman" w:hAnsi="Consolas" w:cs="Consolas"/>
            <w:color w:val="F8F8F2"/>
            <w:sz w:val="25"/>
          </w:rPr>
          <w:t>&gt;{{ (</w:t>
        </w:r>
        <w:proofErr w:type="spellStart"/>
        <w:r w:rsidRPr="00A4759A">
          <w:rPr>
            <w:rFonts w:ascii="Consolas" w:eastAsia="Times New Roman" w:hAnsi="Consolas" w:cs="Consolas"/>
            <w:color w:val="F8F8F2"/>
            <w:sz w:val="25"/>
          </w:rPr>
          <w:t>singlePost</w:t>
        </w:r>
        <w:proofErr w:type="spellEnd"/>
        <w:r w:rsidRPr="00A4759A">
          <w:rPr>
            <w:rFonts w:ascii="Consolas" w:eastAsia="Times New Roman" w:hAnsi="Consolas" w:cs="Consolas"/>
            <w:color w:val="F8F8F2"/>
            <w:sz w:val="25"/>
          </w:rPr>
          <w:t xml:space="preserve"> | </w:t>
        </w:r>
        <w:proofErr w:type="spellStart"/>
        <w:r w:rsidRPr="00A4759A">
          <w:rPr>
            <w:rFonts w:ascii="Consolas" w:eastAsia="Times New Roman" w:hAnsi="Consolas" w:cs="Consolas"/>
            <w:color w:val="F8F8F2"/>
            <w:sz w:val="25"/>
          </w:rPr>
          <w:t>async</w:t>
        </w:r>
        <w:proofErr w:type="spellEnd"/>
        <w:r w:rsidRPr="00A4759A">
          <w:rPr>
            <w:rFonts w:ascii="Consolas" w:eastAsia="Times New Roman" w:hAnsi="Consolas" w:cs="Consolas"/>
            <w:color w:val="F8F8F2"/>
            <w:sz w:val="25"/>
          </w:rPr>
          <w:t>)?.content }}&lt;/</w:t>
        </w:r>
        <w:r w:rsidRPr="00A4759A">
          <w:rPr>
            <w:rFonts w:ascii="Consolas" w:eastAsia="Times New Roman" w:hAnsi="Consolas" w:cs="Consolas"/>
            <w:color w:val="F92672"/>
            <w:sz w:val="25"/>
          </w:rPr>
          <w:t>p</w:t>
        </w:r>
        <w:r w:rsidRPr="00A4759A">
          <w:rPr>
            <w:rFonts w:ascii="Consolas" w:eastAsia="Times New Roman" w:hAnsi="Consolas" w:cs="Consolas"/>
            <w:color w:val="F8F8F2"/>
            <w:sz w:val="25"/>
          </w:rPr>
          <w:t>&gt;</w:t>
        </w:r>
      </w:ins>
    </w:p>
    <w:p w:rsidR="00A4759A" w:rsidRPr="00A4759A" w:rsidRDefault="00A4759A" w:rsidP="00A4759A">
      <w:pPr>
        <w:shd w:val="clear" w:color="auto" w:fill="FFFFFF"/>
        <w:spacing w:after="100" w:afterAutospacing="1" w:line="240" w:lineRule="auto"/>
        <w:rPr>
          <w:ins w:id="392" w:author="Unknown"/>
          <w:rFonts w:ascii="Noto Sans" w:eastAsia="Times New Roman" w:hAnsi="Noto Sans" w:cs="Helvetica"/>
          <w:color w:val="222222"/>
          <w:sz w:val="25"/>
          <w:szCs w:val="25"/>
        </w:rPr>
      </w:pPr>
      <w:ins w:id="393" w:author="Unknown">
        <w:r w:rsidRPr="00A4759A">
          <w:rPr>
            <w:rFonts w:ascii="Noto Sans" w:eastAsia="Times New Roman" w:hAnsi="Noto Sans" w:cs="Helvetica"/>
            <w:color w:val="222222"/>
            <w:sz w:val="25"/>
            <w:szCs w:val="25"/>
          </w:rPr>
          <w:t>Once a user clicks on one of the results from the </w:t>
        </w:r>
        <w:r w:rsidRPr="00A4759A">
          <w:rPr>
            <w:rFonts w:ascii="Noto Sans" w:eastAsia="Times New Roman" w:hAnsi="Noto Sans" w:cs="Helvetica"/>
            <w:b/>
            <w:bCs/>
            <w:color w:val="00AD7D"/>
            <w:sz w:val="25"/>
          </w:rPr>
          <w:t>&lt;</w:t>
        </w:r>
        <w:proofErr w:type="spellStart"/>
        <w:r w:rsidRPr="00A4759A">
          <w:rPr>
            <w:rFonts w:ascii="Noto Sans" w:eastAsia="Times New Roman" w:hAnsi="Noto Sans" w:cs="Helvetica"/>
            <w:b/>
            <w:bCs/>
            <w:color w:val="00AD7D"/>
            <w:sz w:val="25"/>
          </w:rPr>
          <w:t>li</w:t>
        </w:r>
        <w:proofErr w:type="spellEnd"/>
        <w:r w:rsidRPr="00A4759A">
          <w:rPr>
            <w:rFonts w:ascii="Noto Sans" w:eastAsia="Times New Roman" w:hAnsi="Noto Sans" w:cs="Helvetica"/>
            <w:b/>
            <w:bCs/>
            <w:color w:val="00AD7D"/>
            <w:sz w:val="25"/>
          </w:rPr>
          <w:t>&gt;</w:t>
        </w:r>
        <w:r w:rsidRPr="00A4759A">
          <w:rPr>
            <w:rFonts w:ascii="Noto Sans" w:eastAsia="Times New Roman" w:hAnsi="Noto Sans" w:cs="Helvetica"/>
            <w:color w:val="222222"/>
            <w:sz w:val="25"/>
            <w:szCs w:val="25"/>
          </w:rPr>
          <w:t> elements, we will show the data associated with that specific post; just to demonstrate that we retrieved a single document.</w:t>
        </w:r>
      </w:ins>
    </w:p>
    <w:p w:rsidR="00A4759A" w:rsidRPr="00A4759A" w:rsidRDefault="00A4759A" w:rsidP="00A4759A">
      <w:pPr>
        <w:shd w:val="clear" w:color="auto" w:fill="FFFFFF"/>
        <w:spacing w:after="100" w:afterAutospacing="1" w:line="240" w:lineRule="auto"/>
        <w:rPr>
          <w:ins w:id="394" w:author="Unknown"/>
          <w:rFonts w:ascii="Noto Sans" w:eastAsia="Times New Roman" w:hAnsi="Noto Sans" w:cs="Helvetica"/>
          <w:color w:val="222222"/>
          <w:sz w:val="25"/>
          <w:szCs w:val="25"/>
        </w:rPr>
      </w:pPr>
      <w:ins w:id="395" w:author="Unknown">
        <w:r w:rsidRPr="00A4759A">
          <w:rPr>
            <w:rFonts w:ascii="Noto Sans" w:eastAsia="Times New Roman" w:hAnsi="Noto Sans" w:cs="Helvetica"/>
            <w:color w:val="222222"/>
            <w:sz w:val="25"/>
            <w:szCs w:val="25"/>
          </w:rPr>
          <w:t>Going back to our component class, let's add that new method:</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96" w:author="Unknown"/>
          <w:rFonts w:ascii="Consolas" w:eastAsia="Times New Roman" w:hAnsi="Consolas" w:cs="Consolas"/>
          <w:color w:val="F8F8F2"/>
          <w:sz w:val="25"/>
        </w:rPr>
      </w:pPr>
      <w:ins w:id="397"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00DEFF"/>
            <w:sz w:val="25"/>
          </w:rPr>
          <w:t>getPost</w:t>
        </w:r>
        <w:proofErr w:type="spellEnd"/>
        <w:r w:rsidRPr="00A4759A">
          <w:rPr>
            <w:rFonts w:ascii="Consolas" w:eastAsia="Times New Roman" w:hAnsi="Consolas" w:cs="Consolas"/>
            <w:color w:val="F8F8F2"/>
            <w:sz w:val="25"/>
          </w:rPr>
          <w:t>(</w:t>
        </w:r>
        <w:proofErr w:type="spellStart"/>
        <w:r w:rsidRPr="00A4759A">
          <w:rPr>
            <w:rFonts w:ascii="Consolas" w:eastAsia="Times New Roman" w:hAnsi="Consolas" w:cs="Consolas"/>
            <w:color w:val="F8F8F2"/>
            <w:sz w:val="25"/>
          </w:rPr>
          <w:t>postId</w:t>
        </w:r>
        <w:proofErr w:type="spellEnd"/>
        <w:r w:rsidRPr="00A4759A">
          <w:rPr>
            <w:rFonts w:ascii="Consolas" w:eastAsia="Times New Roman" w:hAnsi="Consolas" w:cs="Consolas"/>
            <w:color w:val="F8F8F2"/>
            <w:sz w:val="25"/>
          </w:rPr>
          <w:t>)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398" w:author="Unknown"/>
          <w:rFonts w:ascii="Consolas" w:eastAsia="Times New Roman" w:hAnsi="Consolas" w:cs="Consolas"/>
          <w:color w:val="F8F8F2"/>
          <w:sz w:val="25"/>
        </w:rPr>
      </w:pPr>
      <w:ins w:id="399"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.postDoc</w:t>
        </w:r>
        <w:proofErr w:type="spellEnd"/>
        <w:r w:rsidRPr="00A4759A">
          <w:rPr>
            <w:rFonts w:ascii="Consolas" w:eastAsia="Times New Roman" w:hAnsi="Consolas" w:cs="Consolas"/>
            <w:color w:val="F8F8F2"/>
            <w:sz w:val="25"/>
          </w:rPr>
          <w:t xml:space="preserve"> = </w:t>
        </w:r>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.afs.</w:t>
        </w:r>
        <w:r w:rsidRPr="00A4759A">
          <w:rPr>
            <w:rFonts w:ascii="Consolas" w:eastAsia="Times New Roman" w:hAnsi="Consolas" w:cs="Consolas"/>
            <w:color w:val="00DEFF"/>
            <w:sz w:val="25"/>
          </w:rPr>
          <w:t>doc</w:t>
        </w:r>
        <w:r w:rsidRPr="00A4759A">
          <w:rPr>
            <w:rFonts w:ascii="Consolas" w:eastAsia="Times New Roman" w:hAnsi="Consolas" w:cs="Consolas"/>
            <w:color w:val="F8F8F2"/>
            <w:sz w:val="25"/>
          </w:rPr>
          <w:t>(</w:t>
        </w:r>
        <w:r w:rsidRPr="00A4759A">
          <w:rPr>
            <w:rFonts w:ascii="Consolas" w:eastAsia="Times New Roman" w:hAnsi="Consolas" w:cs="Consolas"/>
            <w:color w:val="64DBB5"/>
            <w:sz w:val="25"/>
          </w:rPr>
          <w:t>'posts/'</w:t>
        </w:r>
        <w:r w:rsidRPr="00A4759A">
          <w:rPr>
            <w:rFonts w:ascii="Consolas" w:eastAsia="Times New Roman" w:hAnsi="Consolas" w:cs="Consolas"/>
            <w:color w:val="F8F8F2"/>
            <w:sz w:val="25"/>
          </w:rPr>
          <w:t>+postId);</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00" w:author="Unknown"/>
          <w:rFonts w:ascii="Consolas" w:eastAsia="Times New Roman" w:hAnsi="Consolas" w:cs="Consolas"/>
          <w:color w:val="F8F8F2"/>
          <w:sz w:val="25"/>
        </w:rPr>
      </w:pPr>
      <w:ins w:id="401"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 xml:space="preserve">.post =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.postDoc.</w:t>
        </w:r>
        <w:r w:rsidRPr="00A4759A">
          <w:rPr>
            <w:rFonts w:ascii="Consolas" w:eastAsia="Times New Roman" w:hAnsi="Consolas" w:cs="Consolas"/>
            <w:color w:val="00DEFF"/>
            <w:sz w:val="25"/>
          </w:rPr>
          <w:t>valueChanges</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02" w:author="Unknown"/>
          <w:rFonts w:ascii="Consolas" w:eastAsia="Times New Roman" w:hAnsi="Consolas" w:cs="Consolas"/>
          <w:color w:val="F8F8F2"/>
          <w:sz w:val="25"/>
          <w:szCs w:val="25"/>
        </w:rPr>
      </w:pPr>
      <w:ins w:id="403" w:author="Unknown">
        <w:r w:rsidRPr="00A4759A">
          <w:rPr>
            <w:rFonts w:ascii="Consolas" w:eastAsia="Times New Roman" w:hAnsi="Consolas" w:cs="Consolas"/>
            <w:color w:val="F8F8F2"/>
            <w:sz w:val="25"/>
          </w:rPr>
          <w:t xml:space="preserve">  }</w:t>
        </w:r>
      </w:ins>
    </w:p>
    <w:p w:rsidR="00A4759A" w:rsidRPr="00A4759A" w:rsidRDefault="00A4759A" w:rsidP="00A4759A">
      <w:pPr>
        <w:shd w:val="clear" w:color="auto" w:fill="FFFFFF"/>
        <w:spacing w:after="100" w:afterAutospacing="1" w:line="240" w:lineRule="auto"/>
        <w:rPr>
          <w:ins w:id="404" w:author="Unknown"/>
          <w:rFonts w:ascii="Noto Sans" w:eastAsia="Times New Roman" w:hAnsi="Noto Sans" w:cs="Helvetica"/>
          <w:color w:val="222222"/>
          <w:sz w:val="25"/>
          <w:szCs w:val="25"/>
        </w:rPr>
      </w:pPr>
      <w:ins w:id="405" w:author="Unknown">
        <w:r w:rsidRPr="00A4759A">
          <w:rPr>
            <w:rFonts w:ascii="Noto Sans" w:eastAsia="Times New Roman" w:hAnsi="Noto Sans" w:cs="Helvetica"/>
            <w:color w:val="222222"/>
            <w:sz w:val="25"/>
            <w:szCs w:val="25"/>
          </w:rPr>
          <w:t>Let's define those properties above at the top of the component class:</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06" w:author="Unknown"/>
          <w:rFonts w:ascii="Consolas" w:eastAsia="Times New Roman" w:hAnsi="Consolas" w:cs="Consolas"/>
          <w:color w:val="F8F8F2"/>
          <w:sz w:val="25"/>
        </w:rPr>
      </w:pPr>
      <w:ins w:id="407"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postDoc</w:t>
        </w:r>
        <w:proofErr w:type="spellEnd"/>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8F8F2"/>
            <w:sz w:val="25"/>
          </w:rPr>
          <w:t>AngularFirestoreDocument</w:t>
        </w:r>
        <w:proofErr w:type="spellEnd"/>
        <w:r w:rsidRPr="00A4759A">
          <w:rPr>
            <w:rFonts w:ascii="Consolas" w:eastAsia="Times New Roman" w:hAnsi="Consolas" w:cs="Consolas"/>
            <w:color w:val="F8F8F2"/>
            <w:sz w:val="25"/>
          </w:rPr>
          <w:t>&lt;Post&gt;;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08" w:author="Unknown"/>
          <w:rFonts w:ascii="Consolas" w:eastAsia="Times New Roman" w:hAnsi="Consolas" w:cs="Consolas"/>
          <w:color w:val="F8F8F2"/>
          <w:sz w:val="25"/>
          <w:szCs w:val="25"/>
        </w:rPr>
      </w:pPr>
      <w:ins w:id="409" w:author="Unknown">
        <w:r w:rsidRPr="00A4759A">
          <w:rPr>
            <w:rFonts w:ascii="Consolas" w:eastAsia="Times New Roman" w:hAnsi="Consolas" w:cs="Consolas"/>
            <w:color w:val="F8F8F2"/>
            <w:sz w:val="25"/>
          </w:rPr>
          <w:t xml:space="preserve">  post: Observable&lt;Post&gt;;</w:t>
        </w:r>
      </w:ins>
    </w:p>
    <w:p w:rsidR="00A4759A" w:rsidRPr="00A4759A" w:rsidRDefault="00A4759A" w:rsidP="00A4759A">
      <w:pPr>
        <w:shd w:val="clear" w:color="auto" w:fill="FFFFFF"/>
        <w:spacing w:after="100" w:afterAutospacing="1" w:line="240" w:lineRule="auto"/>
        <w:rPr>
          <w:ins w:id="410" w:author="Unknown"/>
          <w:rFonts w:ascii="Noto Sans" w:eastAsia="Times New Roman" w:hAnsi="Noto Sans" w:cs="Helvetica"/>
          <w:color w:val="222222"/>
          <w:sz w:val="25"/>
          <w:szCs w:val="25"/>
        </w:rPr>
      </w:pPr>
      <w:ins w:id="411" w:author="Unknown">
        <w:r w:rsidRPr="00A4759A">
          <w:rPr>
            <w:rFonts w:ascii="Noto Sans" w:eastAsia="Times New Roman" w:hAnsi="Noto Sans" w:cs="Helvetica"/>
            <w:color w:val="222222"/>
            <w:sz w:val="25"/>
            <w:szCs w:val="25"/>
          </w:rPr>
          <w:lastRenderedPageBreak/>
          <w:t>With any luck, once we click on one of the results, it will call our method and display the post data retrieved.</w:t>
        </w:r>
      </w:ins>
    </w:p>
    <w:p w:rsidR="00A4759A" w:rsidRPr="00A4759A" w:rsidRDefault="00A4759A" w:rsidP="00A4759A">
      <w:pPr>
        <w:shd w:val="clear" w:color="auto" w:fill="FFFFFF"/>
        <w:spacing w:before="100" w:beforeAutospacing="1" w:after="100" w:afterAutospacing="1" w:line="240" w:lineRule="auto"/>
        <w:outlineLvl w:val="1"/>
        <w:rPr>
          <w:ins w:id="412" w:author="Unknown"/>
          <w:rFonts w:ascii="Noto Sans" w:eastAsia="Times New Roman" w:hAnsi="Noto Sans" w:cs="Helvetica"/>
          <w:b/>
          <w:bCs/>
          <w:color w:val="222222"/>
          <w:sz w:val="50"/>
          <w:szCs w:val="50"/>
        </w:rPr>
      </w:pPr>
      <w:ins w:id="413" w:author="Unknown">
        <w:r w:rsidRPr="00A4759A">
          <w:rPr>
            <w:rFonts w:ascii="Noto Sans" w:eastAsia="Times New Roman" w:hAnsi="Noto Sans" w:cs="Helvetica"/>
            <w:b/>
            <w:bCs/>
            <w:color w:val="222222"/>
            <w:sz w:val="50"/>
            <w:szCs w:val="50"/>
          </w:rPr>
          <w:t>Deleting a Document</w:t>
        </w:r>
      </w:ins>
    </w:p>
    <w:p w:rsidR="00A4759A" w:rsidRPr="00A4759A" w:rsidRDefault="00A4759A" w:rsidP="00A4759A">
      <w:pPr>
        <w:shd w:val="clear" w:color="auto" w:fill="FFFFFF"/>
        <w:spacing w:after="100" w:afterAutospacing="1" w:line="240" w:lineRule="auto"/>
        <w:rPr>
          <w:ins w:id="414" w:author="Unknown"/>
          <w:rFonts w:ascii="Noto Sans" w:eastAsia="Times New Roman" w:hAnsi="Noto Sans" w:cs="Helvetica"/>
          <w:color w:val="222222"/>
          <w:sz w:val="25"/>
          <w:szCs w:val="25"/>
        </w:rPr>
      </w:pPr>
      <w:ins w:id="415" w:author="Unknown">
        <w:r w:rsidRPr="00A4759A">
          <w:rPr>
            <w:rFonts w:ascii="Noto Sans" w:eastAsia="Times New Roman" w:hAnsi="Noto Sans" w:cs="Helvetica"/>
            <w:color w:val="222222"/>
            <w:sz w:val="25"/>
            <w:szCs w:val="25"/>
          </w:rPr>
          <w:t>Navigate to the template and modify our </w:t>
        </w:r>
        <w:r w:rsidRPr="00A4759A">
          <w:rPr>
            <w:rFonts w:ascii="Noto Sans" w:eastAsia="Times New Roman" w:hAnsi="Noto Sans" w:cs="Helvetica"/>
            <w:b/>
            <w:bCs/>
            <w:color w:val="00AD7D"/>
            <w:sz w:val="25"/>
          </w:rPr>
          <w:t>&lt;strong&gt;</w:t>
        </w:r>
        <w:r w:rsidRPr="00A4759A">
          <w:rPr>
            <w:rFonts w:ascii="Noto Sans" w:eastAsia="Times New Roman" w:hAnsi="Noto Sans" w:cs="Helvetica"/>
            <w:color w:val="222222"/>
            <w:sz w:val="25"/>
            <w:szCs w:val="25"/>
          </w:rPr>
          <w:t> element: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16" w:author="Unknown"/>
          <w:rFonts w:ascii="Consolas" w:eastAsia="Times New Roman" w:hAnsi="Consolas" w:cs="Consolas"/>
          <w:color w:val="F8F8F2"/>
          <w:sz w:val="25"/>
          <w:szCs w:val="25"/>
        </w:rPr>
      </w:pPr>
      <w:ins w:id="417" w:author="Unknown">
        <w:r w:rsidRPr="00A4759A">
          <w:rPr>
            <w:rFonts w:ascii="Consolas" w:eastAsia="Times New Roman" w:hAnsi="Consolas" w:cs="Consolas"/>
            <w:color w:val="F8F8F2"/>
            <w:sz w:val="25"/>
          </w:rPr>
          <w:t>&lt;</w:t>
        </w:r>
        <w:r w:rsidRPr="00A4759A">
          <w:rPr>
            <w:rFonts w:ascii="Consolas" w:eastAsia="Times New Roman" w:hAnsi="Consolas" w:cs="Consolas"/>
            <w:color w:val="F92672"/>
            <w:sz w:val="25"/>
          </w:rPr>
          <w:t>strong</w:t>
        </w:r>
        <w:r w:rsidRPr="00A4759A">
          <w:rPr>
            <w:rFonts w:ascii="Consolas" w:eastAsia="Times New Roman" w:hAnsi="Consolas" w:cs="Consolas"/>
            <w:color w:val="F8F8F2"/>
            <w:sz w:val="25"/>
          </w:rPr>
          <w:t xml:space="preserve">&gt;{{ </w:t>
        </w:r>
        <w:proofErr w:type="spellStart"/>
        <w:r w:rsidRPr="00A4759A">
          <w:rPr>
            <w:rFonts w:ascii="Consolas" w:eastAsia="Times New Roman" w:hAnsi="Consolas" w:cs="Consolas"/>
            <w:color w:val="F8F8F2"/>
            <w:sz w:val="25"/>
          </w:rPr>
          <w:t>post.data.title</w:t>
        </w:r>
        <w:proofErr w:type="spellEnd"/>
        <w:r w:rsidRPr="00A4759A">
          <w:rPr>
            <w:rFonts w:ascii="Consolas" w:eastAsia="Times New Roman" w:hAnsi="Consolas" w:cs="Consolas"/>
            <w:color w:val="F8F8F2"/>
            <w:sz w:val="25"/>
          </w:rPr>
          <w:t>}}&lt;/</w:t>
        </w:r>
        <w:r w:rsidRPr="00A4759A">
          <w:rPr>
            <w:rFonts w:ascii="Consolas" w:eastAsia="Times New Roman" w:hAnsi="Consolas" w:cs="Consolas"/>
            <w:color w:val="F92672"/>
            <w:sz w:val="25"/>
          </w:rPr>
          <w:t>strong</w:t>
        </w:r>
        <w:r w:rsidRPr="00A4759A">
          <w:rPr>
            <w:rFonts w:ascii="Consolas" w:eastAsia="Times New Roman" w:hAnsi="Consolas" w:cs="Consolas"/>
            <w:color w:val="F8F8F2"/>
            <w:sz w:val="25"/>
          </w:rPr>
          <w:t>&gt; (&lt;</w:t>
        </w:r>
        <w:r w:rsidRPr="00A4759A">
          <w:rPr>
            <w:rFonts w:ascii="Consolas" w:eastAsia="Times New Roman" w:hAnsi="Consolas" w:cs="Consolas"/>
            <w:color w:val="F92672"/>
            <w:sz w:val="25"/>
          </w:rPr>
          <w:t xml:space="preserve">a </w:t>
        </w:r>
        <w:proofErr w:type="spellStart"/>
        <w:r w:rsidRPr="00A4759A">
          <w:rPr>
            <w:rFonts w:ascii="Consolas" w:eastAsia="Times New Roman" w:hAnsi="Consolas" w:cs="Consolas"/>
            <w:color w:val="64DBB5"/>
            <w:sz w:val="25"/>
          </w:rPr>
          <w:t>href</w:t>
        </w:r>
        <w:proofErr w:type="spellEnd"/>
        <w:r w:rsidRPr="00A4759A">
          <w:rPr>
            <w:rFonts w:ascii="Consolas" w:eastAsia="Times New Roman" w:hAnsi="Consolas" w:cs="Consolas"/>
            <w:color w:val="F8F8F2"/>
            <w:sz w:val="25"/>
          </w:rPr>
          <w:t>="</w:t>
        </w:r>
        <w:r w:rsidRPr="00A4759A">
          <w:rPr>
            <w:rFonts w:ascii="Consolas" w:eastAsia="Times New Roman" w:hAnsi="Consolas" w:cs="Consolas"/>
            <w:color w:val="00DEFF"/>
            <w:sz w:val="25"/>
          </w:rPr>
          <w:t>#</w:t>
        </w:r>
        <w:r w:rsidRPr="00A4759A">
          <w:rPr>
            <w:rFonts w:ascii="Consolas" w:eastAsia="Times New Roman" w:hAnsi="Consolas" w:cs="Consolas"/>
            <w:color w:val="F8F8F2"/>
            <w:sz w:val="25"/>
          </w:rPr>
          <w:t>"</w:t>
        </w:r>
        <w:r w:rsidRPr="00A4759A">
          <w:rPr>
            <w:rFonts w:ascii="Consolas" w:eastAsia="Times New Roman" w:hAnsi="Consolas" w:cs="Consolas"/>
            <w:color w:val="F92672"/>
            <w:sz w:val="25"/>
          </w:rPr>
          <w:t xml:space="preserve"> </w:t>
        </w:r>
        <w:r w:rsidRPr="00A4759A">
          <w:rPr>
            <w:rFonts w:ascii="Consolas" w:eastAsia="Times New Roman" w:hAnsi="Consolas" w:cs="Consolas"/>
            <w:color w:val="64DBB5"/>
            <w:sz w:val="25"/>
          </w:rPr>
          <w:t>(click)</w:t>
        </w:r>
        <w:r w:rsidRPr="00A4759A">
          <w:rPr>
            <w:rFonts w:ascii="Consolas" w:eastAsia="Times New Roman" w:hAnsi="Consolas" w:cs="Consolas"/>
            <w:color w:val="F8F8F2"/>
            <w:sz w:val="25"/>
          </w:rPr>
          <w:t>="</w:t>
        </w:r>
        <w:proofErr w:type="spellStart"/>
        <w:r w:rsidRPr="00A4759A">
          <w:rPr>
            <w:rFonts w:ascii="Consolas" w:eastAsia="Times New Roman" w:hAnsi="Consolas" w:cs="Consolas"/>
            <w:color w:val="00DEFF"/>
            <w:sz w:val="25"/>
          </w:rPr>
          <w:t>deletePost</w:t>
        </w:r>
        <w:proofErr w:type="spellEnd"/>
        <w:r w:rsidRPr="00A4759A">
          <w:rPr>
            <w:rFonts w:ascii="Consolas" w:eastAsia="Times New Roman" w:hAnsi="Consolas" w:cs="Consolas"/>
            <w:color w:val="00DEFF"/>
            <w:sz w:val="25"/>
          </w:rPr>
          <w:t>(post.id)</w:t>
        </w:r>
        <w:r w:rsidRPr="00A4759A">
          <w:rPr>
            <w:rFonts w:ascii="Consolas" w:eastAsia="Times New Roman" w:hAnsi="Consolas" w:cs="Consolas"/>
            <w:color w:val="F8F8F2"/>
            <w:sz w:val="25"/>
          </w:rPr>
          <w:t>"&gt;delete&lt;/</w:t>
        </w:r>
        <w:r w:rsidRPr="00A4759A">
          <w:rPr>
            <w:rFonts w:ascii="Consolas" w:eastAsia="Times New Roman" w:hAnsi="Consolas" w:cs="Consolas"/>
            <w:color w:val="F92672"/>
            <w:sz w:val="25"/>
          </w:rPr>
          <w:t>a</w:t>
        </w:r>
        <w:r w:rsidRPr="00A4759A">
          <w:rPr>
            <w:rFonts w:ascii="Consolas" w:eastAsia="Times New Roman" w:hAnsi="Consolas" w:cs="Consolas"/>
            <w:color w:val="F8F8F2"/>
            <w:sz w:val="25"/>
          </w:rPr>
          <w:t>&gt;)</w:t>
        </w:r>
      </w:ins>
    </w:p>
    <w:p w:rsidR="00A4759A" w:rsidRPr="00A4759A" w:rsidRDefault="00A4759A" w:rsidP="00A4759A">
      <w:pPr>
        <w:shd w:val="clear" w:color="auto" w:fill="FFFFFF"/>
        <w:spacing w:after="100" w:afterAutospacing="1" w:line="240" w:lineRule="auto"/>
        <w:rPr>
          <w:ins w:id="418" w:author="Unknown"/>
          <w:rFonts w:ascii="Noto Sans" w:eastAsia="Times New Roman" w:hAnsi="Noto Sans" w:cs="Helvetica"/>
          <w:color w:val="222222"/>
          <w:sz w:val="25"/>
          <w:szCs w:val="25"/>
        </w:rPr>
      </w:pPr>
      <w:ins w:id="419" w:author="Unknown">
        <w:r w:rsidRPr="00A4759A">
          <w:rPr>
            <w:rFonts w:ascii="Noto Sans" w:eastAsia="Times New Roman" w:hAnsi="Noto Sans" w:cs="Helvetica"/>
            <w:color w:val="222222"/>
            <w:sz w:val="25"/>
            <w:szCs w:val="25"/>
          </w:rPr>
          <w:t>In the component class, define the new method:</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20" w:author="Unknown"/>
          <w:rFonts w:ascii="Consolas" w:eastAsia="Times New Roman" w:hAnsi="Consolas" w:cs="Consolas"/>
          <w:color w:val="F8F8F2"/>
          <w:sz w:val="25"/>
        </w:rPr>
      </w:pPr>
      <w:ins w:id="421"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00DEFF"/>
            <w:sz w:val="25"/>
          </w:rPr>
          <w:t>deletePost</w:t>
        </w:r>
        <w:proofErr w:type="spellEnd"/>
        <w:r w:rsidRPr="00A4759A">
          <w:rPr>
            <w:rFonts w:ascii="Consolas" w:eastAsia="Times New Roman" w:hAnsi="Consolas" w:cs="Consolas"/>
            <w:color w:val="F8F8F2"/>
            <w:sz w:val="25"/>
          </w:rPr>
          <w:t>(</w:t>
        </w:r>
        <w:proofErr w:type="spellStart"/>
        <w:r w:rsidRPr="00A4759A">
          <w:rPr>
            <w:rFonts w:ascii="Consolas" w:eastAsia="Times New Roman" w:hAnsi="Consolas" w:cs="Consolas"/>
            <w:color w:val="F8F8F2"/>
            <w:sz w:val="25"/>
          </w:rPr>
          <w:t>postId</w:t>
        </w:r>
        <w:proofErr w:type="spellEnd"/>
        <w:r w:rsidRPr="00A4759A">
          <w:rPr>
            <w:rFonts w:ascii="Consolas" w:eastAsia="Times New Roman" w:hAnsi="Consolas" w:cs="Consolas"/>
            <w:color w:val="F8F8F2"/>
            <w:sz w:val="25"/>
          </w:rPr>
          <w:t>)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22" w:author="Unknown"/>
          <w:rFonts w:ascii="Consolas" w:eastAsia="Times New Roman" w:hAnsi="Consolas" w:cs="Consolas"/>
          <w:color w:val="F8F8F2"/>
          <w:sz w:val="25"/>
        </w:rPr>
      </w:pPr>
      <w:ins w:id="423"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.afs.</w:t>
        </w:r>
        <w:r w:rsidRPr="00A4759A">
          <w:rPr>
            <w:rFonts w:ascii="Consolas" w:eastAsia="Times New Roman" w:hAnsi="Consolas" w:cs="Consolas"/>
            <w:color w:val="00DEFF"/>
            <w:sz w:val="25"/>
          </w:rPr>
          <w:t>doc</w:t>
        </w:r>
        <w:r w:rsidRPr="00A4759A">
          <w:rPr>
            <w:rFonts w:ascii="Consolas" w:eastAsia="Times New Roman" w:hAnsi="Consolas" w:cs="Consolas"/>
            <w:color w:val="F8F8F2"/>
            <w:sz w:val="25"/>
          </w:rPr>
          <w:t>(</w:t>
        </w:r>
        <w:r w:rsidRPr="00A4759A">
          <w:rPr>
            <w:rFonts w:ascii="Consolas" w:eastAsia="Times New Roman" w:hAnsi="Consolas" w:cs="Consolas"/>
            <w:color w:val="64DBB5"/>
            <w:sz w:val="25"/>
          </w:rPr>
          <w:t>'posts/'</w:t>
        </w:r>
        <w:r w:rsidRPr="00A4759A">
          <w:rPr>
            <w:rFonts w:ascii="Consolas" w:eastAsia="Times New Roman" w:hAnsi="Consolas" w:cs="Consolas"/>
            <w:color w:val="F8F8F2"/>
            <w:sz w:val="25"/>
          </w:rPr>
          <w:t>+postId).</w:t>
        </w:r>
        <w:r w:rsidRPr="00A4759A">
          <w:rPr>
            <w:rFonts w:ascii="Consolas" w:eastAsia="Times New Roman" w:hAnsi="Consolas" w:cs="Consolas"/>
            <w:color w:val="66D9EF"/>
            <w:sz w:val="25"/>
          </w:rPr>
          <w:t>delete</w:t>
        </w:r>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24" w:author="Unknown"/>
          <w:rFonts w:ascii="Consolas" w:eastAsia="Times New Roman" w:hAnsi="Consolas" w:cs="Consolas"/>
          <w:color w:val="F8F8F2"/>
          <w:sz w:val="25"/>
          <w:szCs w:val="25"/>
        </w:rPr>
      </w:pPr>
      <w:ins w:id="425" w:author="Unknown">
        <w:r w:rsidRPr="00A4759A">
          <w:rPr>
            <w:rFonts w:ascii="Consolas" w:eastAsia="Times New Roman" w:hAnsi="Consolas" w:cs="Consolas"/>
            <w:color w:val="F8F8F2"/>
            <w:sz w:val="25"/>
          </w:rPr>
          <w:t xml:space="preserve">  }</w:t>
        </w:r>
      </w:ins>
    </w:p>
    <w:p w:rsidR="00A4759A" w:rsidRPr="00A4759A" w:rsidRDefault="00A4759A" w:rsidP="00A4759A">
      <w:pPr>
        <w:shd w:val="clear" w:color="auto" w:fill="FFFFFF"/>
        <w:spacing w:after="100" w:afterAutospacing="1" w:line="240" w:lineRule="auto"/>
        <w:rPr>
          <w:ins w:id="426" w:author="Unknown"/>
          <w:rFonts w:ascii="Noto Sans" w:eastAsia="Times New Roman" w:hAnsi="Noto Sans" w:cs="Helvetica"/>
          <w:color w:val="222222"/>
          <w:sz w:val="25"/>
          <w:szCs w:val="25"/>
        </w:rPr>
      </w:pPr>
      <w:ins w:id="427" w:author="Unknown">
        <w:r w:rsidRPr="00A4759A">
          <w:rPr>
            <w:rFonts w:ascii="Noto Sans" w:eastAsia="Times New Roman" w:hAnsi="Noto Sans" w:cs="Helvetica"/>
            <w:color w:val="222222"/>
            <w:sz w:val="25"/>
            <w:szCs w:val="25"/>
          </w:rPr>
          <w:t>Give it a try!</w:t>
        </w:r>
      </w:ins>
    </w:p>
    <w:p w:rsidR="00A4759A" w:rsidRPr="00A4759A" w:rsidRDefault="00A4759A" w:rsidP="00A4759A">
      <w:pPr>
        <w:shd w:val="clear" w:color="auto" w:fill="FFFFFF"/>
        <w:spacing w:before="100" w:beforeAutospacing="1" w:after="100" w:afterAutospacing="1" w:line="240" w:lineRule="auto"/>
        <w:outlineLvl w:val="1"/>
        <w:rPr>
          <w:ins w:id="428" w:author="Unknown"/>
          <w:rFonts w:ascii="Noto Sans" w:eastAsia="Times New Roman" w:hAnsi="Noto Sans" w:cs="Helvetica"/>
          <w:b/>
          <w:bCs/>
          <w:color w:val="222222"/>
          <w:sz w:val="50"/>
          <w:szCs w:val="50"/>
        </w:rPr>
      </w:pPr>
      <w:ins w:id="429" w:author="Unknown">
        <w:r w:rsidRPr="00A4759A">
          <w:rPr>
            <w:rFonts w:ascii="Noto Sans" w:eastAsia="Times New Roman" w:hAnsi="Noto Sans" w:cs="Helvetica"/>
            <w:b/>
            <w:bCs/>
            <w:color w:val="222222"/>
            <w:sz w:val="50"/>
            <w:szCs w:val="50"/>
          </w:rPr>
          <w:t>Where Clauses</w:t>
        </w:r>
      </w:ins>
    </w:p>
    <w:p w:rsidR="00A4759A" w:rsidRPr="00A4759A" w:rsidRDefault="00A4759A" w:rsidP="00A4759A">
      <w:pPr>
        <w:shd w:val="clear" w:color="auto" w:fill="FFFFFF"/>
        <w:spacing w:after="100" w:afterAutospacing="1" w:line="240" w:lineRule="auto"/>
        <w:rPr>
          <w:ins w:id="430" w:author="Unknown"/>
          <w:rFonts w:ascii="Noto Sans" w:eastAsia="Times New Roman" w:hAnsi="Noto Sans" w:cs="Helvetica"/>
          <w:color w:val="222222"/>
          <w:sz w:val="25"/>
          <w:szCs w:val="25"/>
        </w:rPr>
      </w:pPr>
      <w:ins w:id="431" w:author="Unknown">
        <w:r w:rsidRPr="00A4759A">
          <w:rPr>
            <w:rFonts w:ascii="Noto Sans" w:eastAsia="Times New Roman" w:hAnsi="Noto Sans" w:cs="Helvetica"/>
            <w:color w:val="222222"/>
            <w:sz w:val="25"/>
            <w:szCs w:val="25"/>
          </w:rPr>
          <w:t>Let's say for instance that we want to return documents in a collection that meet some sort of criteria. We can use a where method for this.</w:t>
        </w:r>
      </w:ins>
    </w:p>
    <w:p w:rsidR="00A4759A" w:rsidRPr="00A4759A" w:rsidRDefault="00A4759A" w:rsidP="00A4759A">
      <w:pPr>
        <w:shd w:val="clear" w:color="auto" w:fill="FFFFFF"/>
        <w:spacing w:after="100" w:afterAutospacing="1" w:line="240" w:lineRule="auto"/>
        <w:rPr>
          <w:ins w:id="432" w:author="Unknown"/>
          <w:rFonts w:ascii="Noto Sans" w:eastAsia="Times New Roman" w:hAnsi="Noto Sans" w:cs="Helvetica"/>
          <w:color w:val="222222"/>
          <w:sz w:val="25"/>
          <w:szCs w:val="25"/>
        </w:rPr>
      </w:pPr>
      <w:ins w:id="433" w:author="Unknown">
        <w:r w:rsidRPr="00A4759A">
          <w:rPr>
            <w:rFonts w:ascii="Noto Sans" w:eastAsia="Times New Roman" w:hAnsi="Noto Sans" w:cs="Helvetica"/>
            <w:color w:val="222222"/>
            <w:sz w:val="25"/>
            <w:szCs w:val="25"/>
          </w:rPr>
          <w:t>To do so, we modify our </w:t>
        </w:r>
        <w:proofErr w:type="spellStart"/>
        <w:r w:rsidRPr="00A4759A">
          <w:rPr>
            <w:rFonts w:ascii="Noto Sans" w:eastAsia="Times New Roman" w:hAnsi="Noto Sans" w:cs="Helvetica"/>
            <w:b/>
            <w:bCs/>
            <w:color w:val="00AD7D"/>
            <w:sz w:val="25"/>
          </w:rPr>
          <w:t>this.postsCol</w:t>
        </w:r>
        <w:proofErr w:type="spellEnd"/>
        <w:r w:rsidRPr="00A4759A">
          <w:rPr>
            <w:rFonts w:ascii="Noto Sans" w:eastAsia="Times New Roman" w:hAnsi="Noto Sans" w:cs="Helvetica"/>
            <w:color w:val="222222"/>
            <w:sz w:val="25"/>
            <w:szCs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34" w:author="Unknown"/>
          <w:rFonts w:ascii="Consolas" w:eastAsia="Times New Roman" w:hAnsi="Consolas" w:cs="Consolas"/>
          <w:color w:val="F8F8F2"/>
          <w:sz w:val="25"/>
          <w:szCs w:val="25"/>
        </w:rPr>
      </w:pPr>
      <w:proofErr w:type="spellStart"/>
      <w:ins w:id="435" w:author="Unknown">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.postsCol</w:t>
        </w:r>
        <w:proofErr w:type="spellEnd"/>
        <w:r w:rsidRPr="00A4759A">
          <w:rPr>
            <w:rFonts w:ascii="Consolas" w:eastAsia="Times New Roman" w:hAnsi="Consolas" w:cs="Consolas"/>
            <w:color w:val="F8F8F2"/>
            <w:sz w:val="25"/>
          </w:rPr>
          <w:t xml:space="preserve"> = </w:t>
        </w:r>
        <w:proofErr w:type="spellStart"/>
        <w:r w:rsidRPr="00A4759A">
          <w:rPr>
            <w:rFonts w:ascii="Consolas" w:eastAsia="Times New Roman" w:hAnsi="Consolas" w:cs="Consolas"/>
            <w:color w:val="66D9EF"/>
            <w:sz w:val="25"/>
          </w:rPr>
          <w:t>this</w:t>
        </w:r>
        <w:r w:rsidRPr="00A4759A">
          <w:rPr>
            <w:rFonts w:ascii="Consolas" w:eastAsia="Times New Roman" w:hAnsi="Consolas" w:cs="Consolas"/>
            <w:color w:val="F8F8F2"/>
            <w:sz w:val="25"/>
          </w:rPr>
          <w:t>.afs.</w:t>
        </w:r>
        <w:r w:rsidRPr="00A4759A">
          <w:rPr>
            <w:rFonts w:ascii="Consolas" w:eastAsia="Times New Roman" w:hAnsi="Consolas" w:cs="Consolas"/>
            <w:color w:val="00DEFF"/>
            <w:sz w:val="25"/>
          </w:rPr>
          <w:t>collection</w:t>
        </w:r>
        <w:proofErr w:type="spellEnd"/>
        <w:r w:rsidRPr="00A4759A">
          <w:rPr>
            <w:rFonts w:ascii="Consolas" w:eastAsia="Times New Roman" w:hAnsi="Consolas" w:cs="Consolas"/>
            <w:color w:val="F8F8F2"/>
            <w:sz w:val="25"/>
          </w:rPr>
          <w:t>(</w:t>
        </w:r>
        <w:r w:rsidRPr="00A4759A">
          <w:rPr>
            <w:rFonts w:ascii="Consolas" w:eastAsia="Times New Roman" w:hAnsi="Consolas" w:cs="Consolas"/>
            <w:color w:val="64DBB5"/>
            <w:sz w:val="25"/>
          </w:rPr>
          <w:t>'posts'</w:t>
        </w:r>
        <w:r w:rsidRPr="00A4759A">
          <w:rPr>
            <w:rFonts w:ascii="Consolas" w:eastAsia="Times New Roman" w:hAnsi="Consolas" w:cs="Consolas"/>
            <w:color w:val="F8F8F2"/>
            <w:sz w:val="25"/>
          </w:rPr>
          <w:t xml:space="preserve">, ref =&gt; </w:t>
        </w:r>
        <w:proofErr w:type="spellStart"/>
        <w:r w:rsidRPr="00A4759A">
          <w:rPr>
            <w:rFonts w:ascii="Consolas" w:eastAsia="Times New Roman" w:hAnsi="Consolas" w:cs="Consolas"/>
            <w:color w:val="F8F8F2"/>
            <w:sz w:val="25"/>
          </w:rPr>
          <w:t>ref.</w:t>
        </w:r>
        <w:r w:rsidRPr="00A4759A">
          <w:rPr>
            <w:rFonts w:ascii="Consolas" w:eastAsia="Times New Roman" w:hAnsi="Consolas" w:cs="Consolas"/>
            <w:color w:val="00DEFF"/>
            <w:sz w:val="25"/>
          </w:rPr>
          <w:t>where</w:t>
        </w:r>
        <w:proofErr w:type="spellEnd"/>
        <w:r w:rsidRPr="00A4759A">
          <w:rPr>
            <w:rFonts w:ascii="Consolas" w:eastAsia="Times New Roman" w:hAnsi="Consolas" w:cs="Consolas"/>
            <w:color w:val="F8F8F2"/>
            <w:sz w:val="25"/>
          </w:rPr>
          <w:t>(</w:t>
        </w:r>
        <w:r w:rsidRPr="00A4759A">
          <w:rPr>
            <w:rFonts w:ascii="Consolas" w:eastAsia="Times New Roman" w:hAnsi="Consolas" w:cs="Consolas"/>
            <w:color w:val="64DBB5"/>
            <w:sz w:val="25"/>
          </w:rPr>
          <w:t>'title'</w:t>
        </w:r>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w:t>
        </w:r>
        <w:r w:rsidRPr="00A4759A">
          <w:rPr>
            <w:rFonts w:ascii="Consolas" w:eastAsia="Times New Roman" w:hAnsi="Consolas" w:cs="Consolas"/>
            <w:color w:val="F8F8F2"/>
            <w:sz w:val="25"/>
          </w:rPr>
          <w:t xml:space="preserve">, </w:t>
        </w:r>
        <w:r w:rsidRPr="00A4759A">
          <w:rPr>
            <w:rFonts w:ascii="Consolas" w:eastAsia="Times New Roman" w:hAnsi="Consolas" w:cs="Consolas"/>
            <w:color w:val="64DBB5"/>
            <w:sz w:val="25"/>
          </w:rPr>
          <w:t>'</w:t>
        </w:r>
        <w:proofErr w:type="spellStart"/>
        <w:r w:rsidRPr="00A4759A">
          <w:rPr>
            <w:rFonts w:ascii="Consolas" w:eastAsia="Times New Roman" w:hAnsi="Consolas" w:cs="Consolas"/>
            <w:color w:val="64DBB5"/>
            <w:sz w:val="25"/>
          </w:rPr>
          <w:t>coursetro</w:t>
        </w:r>
        <w:proofErr w:type="spellEnd"/>
        <w:r w:rsidRPr="00A4759A">
          <w:rPr>
            <w:rFonts w:ascii="Consolas" w:eastAsia="Times New Roman" w:hAnsi="Consolas" w:cs="Consolas"/>
            <w:color w:val="64DBB5"/>
            <w:sz w:val="25"/>
          </w:rPr>
          <w:t>'</w:t>
        </w:r>
        <w:r w:rsidRPr="00A4759A">
          <w:rPr>
            <w:rFonts w:ascii="Consolas" w:eastAsia="Times New Roman" w:hAnsi="Consolas" w:cs="Consolas"/>
            <w:color w:val="F8F8F2"/>
            <w:sz w:val="25"/>
          </w:rPr>
          <w:t>));</w:t>
        </w:r>
      </w:ins>
    </w:p>
    <w:p w:rsidR="00A4759A" w:rsidRPr="00A4759A" w:rsidRDefault="00A4759A" w:rsidP="00A4759A">
      <w:pPr>
        <w:shd w:val="clear" w:color="auto" w:fill="FFFFFF"/>
        <w:spacing w:after="100" w:afterAutospacing="1" w:line="240" w:lineRule="auto"/>
        <w:rPr>
          <w:ins w:id="436" w:author="Unknown"/>
          <w:rFonts w:ascii="Noto Sans" w:eastAsia="Times New Roman" w:hAnsi="Noto Sans" w:cs="Helvetica"/>
          <w:color w:val="222222"/>
          <w:sz w:val="25"/>
          <w:szCs w:val="25"/>
        </w:rPr>
      </w:pPr>
      <w:ins w:id="437" w:author="Unknown">
        <w:r w:rsidRPr="00A4759A">
          <w:rPr>
            <w:rFonts w:ascii="Noto Sans" w:eastAsia="Times New Roman" w:hAnsi="Noto Sans" w:cs="Helvetica"/>
            <w:color w:val="222222"/>
            <w:sz w:val="25"/>
            <w:szCs w:val="25"/>
          </w:rPr>
          <w:t>If you save this and look at the browser, it shows no results. If you add a new title with "</w:t>
        </w:r>
        <w:proofErr w:type="spellStart"/>
        <w:r w:rsidRPr="00A4759A">
          <w:rPr>
            <w:rFonts w:ascii="Noto Sans" w:eastAsia="Times New Roman" w:hAnsi="Noto Sans" w:cs="Helvetica"/>
            <w:color w:val="222222"/>
            <w:sz w:val="25"/>
            <w:szCs w:val="25"/>
          </w:rPr>
          <w:t>coursetro</w:t>
        </w:r>
        <w:proofErr w:type="spellEnd"/>
        <w:r w:rsidRPr="00A4759A">
          <w:rPr>
            <w:rFonts w:ascii="Noto Sans" w:eastAsia="Times New Roman" w:hAnsi="Noto Sans" w:cs="Helvetica"/>
            <w:color w:val="222222"/>
            <w:sz w:val="25"/>
            <w:szCs w:val="25"/>
          </w:rPr>
          <w:t>", you will see it displays.</w:t>
        </w:r>
      </w:ins>
    </w:p>
    <w:p w:rsidR="00A4759A" w:rsidRPr="00A4759A" w:rsidRDefault="00A4759A" w:rsidP="00A4759A">
      <w:pPr>
        <w:shd w:val="clear" w:color="auto" w:fill="FFFFFF"/>
        <w:spacing w:after="100" w:afterAutospacing="1" w:line="240" w:lineRule="auto"/>
        <w:rPr>
          <w:ins w:id="438" w:author="Unknown"/>
          <w:rFonts w:ascii="Noto Sans" w:eastAsia="Times New Roman" w:hAnsi="Noto Sans" w:cs="Helvetica"/>
          <w:color w:val="222222"/>
          <w:sz w:val="25"/>
          <w:szCs w:val="25"/>
        </w:rPr>
      </w:pPr>
      <w:ins w:id="439" w:author="Unknown">
        <w:r w:rsidRPr="00A4759A">
          <w:rPr>
            <w:rFonts w:ascii="Noto Sans" w:eastAsia="Times New Roman" w:hAnsi="Noto Sans" w:cs="Helvetica"/>
            <w:color w:val="222222"/>
            <w:sz w:val="25"/>
            <w:szCs w:val="25"/>
          </w:rPr>
          <w:t>Unfortunately, if you try changing == to !=, it will not work. You can, however, use other operators like &gt;, &lt;, &gt;=, &lt;=.</w:t>
        </w:r>
      </w:ins>
    </w:p>
    <w:p w:rsidR="00A4759A" w:rsidRPr="00A4759A" w:rsidRDefault="00A4759A" w:rsidP="00A4759A">
      <w:pPr>
        <w:shd w:val="clear" w:color="auto" w:fill="FFFFFF"/>
        <w:spacing w:before="100" w:beforeAutospacing="1" w:after="100" w:afterAutospacing="1" w:line="240" w:lineRule="auto"/>
        <w:outlineLvl w:val="1"/>
        <w:rPr>
          <w:ins w:id="440" w:author="Unknown"/>
          <w:rFonts w:ascii="Noto Sans" w:eastAsia="Times New Roman" w:hAnsi="Noto Sans" w:cs="Helvetica"/>
          <w:b/>
          <w:bCs/>
          <w:color w:val="222222"/>
          <w:sz w:val="50"/>
          <w:szCs w:val="50"/>
        </w:rPr>
      </w:pPr>
      <w:ins w:id="441" w:author="Unknown">
        <w:r w:rsidRPr="00A4759A">
          <w:rPr>
            <w:rFonts w:ascii="Noto Sans" w:eastAsia="Times New Roman" w:hAnsi="Noto Sans" w:cs="Helvetica"/>
            <w:b/>
            <w:bCs/>
            <w:color w:val="222222"/>
            <w:sz w:val="50"/>
            <w:szCs w:val="50"/>
          </w:rPr>
          <w:lastRenderedPageBreak/>
          <w:t>Other Query Options</w:t>
        </w:r>
      </w:ins>
    </w:p>
    <w:p w:rsidR="00A4759A" w:rsidRPr="00A4759A" w:rsidRDefault="00A4759A" w:rsidP="00A4759A">
      <w:pPr>
        <w:shd w:val="clear" w:color="auto" w:fill="FFFFFF"/>
        <w:spacing w:after="100" w:afterAutospacing="1" w:line="240" w:lineRule="auto"/>
        <w:rPr>
          <w:ins w:id="442" w:author="Unknown"/>
          <w:rFonts w:ascii="Noto Sans" w:eastAsia="Times New Roman" w:hAnsi="Noto Sans" w:cs="Helvetica"/>
          <w:color w:val="222222"/>
          <w:sz w:val="25"/>
          <w:szCs w:val="25"/>
        </w:rPr>
      </w:pPr>
      <w:ins w:id="443" w:author="Unknown">
        <w:r w:rsidRPr="00A4759A">
          <w:rPr>
            <w:rFonts w:ascii="Noto Sans" w:eastAsia="Times New Roman" w:hAnsi="Noto Sans" w:cs="Helvetica"/>
            <w:color w:val="222222"/>
            <w:sz w:val="25"/>
            <w:szCs w:val="25"/>
          </w:rPr>
          <w:t>Aside from </w:t>
        </w:r>
        <w:r w:rsidRPr="00A4759A">
          <w:rPr>
            <w:rFonts w:ascii="Noto Sans" w:eastAsia="Times New Roman" w:hAnsi="Noto Sans" w:cs="Helvetica"/>
            <w:b/>
            <w:bCs/>
            <w:color w:val="00AD7D"/>
            <w:sz w:val="25"/>
          </w:rPr>
          <w:t>where</w:t>
        </w:r>
        <w:r w:rsidRPr="00A4759A">
          <w:rPr>
            <w:rFonts w:ascii="Noto Sans" w:eastAsia="Times New Roman" w:hAnsi="Noto Sans" w:cs="Helvetica"/>
            <w:color w:val="222222"/>
            <w:sz w:val="25"/>
            <w:szCs w:val="25"/>
          </w:rPr>
          <w:t>, you can also use:</w:t>
        </w:r>
      </w:ins>
    </w:p>
    <w:p w:rsidR="00A4759A" w:rsidRPr="00A4759A" w:rsidRDefault="00A4759A" w:rsidP="00A4759A">
      <w:pPr>
        <w:numPr>
          <w:ilvl w:val="0"/>
          <w:numId w:val="2"/>
        </w:numPr>
        <w:shd w:val="clear" w:color="auto" w:fill="FFFFFF"/>
        <w:spacing w:before="100" w:beforeAutospacing="1" w:after="204" w:line="240" w:lineRule="auto"/>
        <w:rPr>
          <w:ins w:id="444" w:author="Unknown"/>
          <w:rFonts w:ascii="Noto Sans" w:eastAsia="Times New Roman" w:hAnsi="Noto Sans" w:cs="Helvetica"/>
          <w:color w:val="222222"/>
          <w:sz w:val="25"/>
          <w:szCs w:val="25"/>
        </w:rPr>
      </w:pPr>
      <w:proofErr w:type="spellStart"/>
      <w:ins w:id="445" w:author="Unknown">
        <w:r w:rsidRPr="00A4759A">
          <w:rPr>
            <w:rFonts w:ascii="Noto Sans" w:eastAsia="Times New Roman" w:hAnsi="Noto Sans" w:cs="Helvetica"/>
            <w:color w:val="222222"/>
            <w:sz w:val="25"/>
            <w:szCs w:val="25"/>
          </w:rPr>
          <w:t>orderBy</w:t>
        </w:r>
        <w:proofErr w:type="spellEnd"/>
      </w:ins>
    </w:p>
    <w:p w:rsidR="00A4759A" w:rsidRPr="00A4759A" w:rsidRDefault="00A4759A" w:rsidP="00A4759A">
      <w:pPr>
        <w:numPr>
          <w:ilvl w:val="0"/>
          <w:numId w:val="2"/>
        </w:numPr>
        <w:shd w:val="clear" w:color="auto" w:fill="FFFFFF"/>
        <w:spacing w:before="100" w:beforeAutospacing="1" w:after="204" w:line="240" w:lineRule="auto"/>
        <w:rPr>
          <w:ins w:id="446" w:author="Unknown"/>
          <w:rFonts w:ascii="Noto Sans" w:eastAsia="Times New Roman" w:hAnsi="Noto Sans" w:cs="Helvetica"/>
          <w:color w:val="222222"/>
          <w:sz w:val="25"/>
          <w:szCs w:val="25"/>
        </w:rPr>
      </w:pPr>
      <w:ins w:id="447" w:author="Unknown">
        <w:r w:rsidRPr="00A4759A">
          <w:rPr>
            <w:rFonts w:ascii="Noto Sans" w:eastAsia="Times New Roman" w:hAnsi="Noto Sans" w:cs="Helvetica"/>
            <w:color w:val="222222"/>
            <w:sz w:val="25"/>
            <w:szCs w:val="25"/>
          </w:rPr>
          <w:t>limit</w:t>
        </w:r>
      </w:ins>
    </w:p>
    <w:p w:rsidR="00A4759A" w:rsidRPr="00A4759A" w:rsidRDefault="00A4759A" w:rsidP="00A4759A">
      <w:pPr>
        <w:numPr>
          <w:ilvl w:val="0"/>
          <w:numId w:val="2"/>
        </w:numPr>
        <w:shd w:val="clear" w:color="auto" w:fill="FFFFFF"/>
        <w:spacing w:before="100" w:beforeAutospacing="1" w:after="204" w:line="240" w:lineRule="auto"/>
        <w:rPr>
          <w:ins w:id="448" w:author="Unknown"/>
          <w:rFonts w:ascii="Noto Sans" w:eastAsia="Times New Roman" w:hAnsi="Noto Sans" w:cs="Helvetica"/>
          <w:color w:val="222222"/>
          <w:sz w:val="25"/>
          <w:szCs w:val="25"/>
        </w:rPr>
      </w:pPr>
      <w:proofErr w:type="spellStart"/>
      <w:ins w:id="449" w:author="Unknown">
        <w:r w:rsidRPr="00A4759A">
          <w:rPr>
            <w:rFonts w:ascii="Noto Sans" w:eastAsia="Times New Roman" w:hAnsi="Noto Sans" w:cs="Helvetica"/>
            <w:color w:val="222222"/>
            <w:sz w:val="25"/>
            <w:szCs w:val="25"/>
          </w:rPr>
          <w:t>startAt</w:t>
        </w:r>
        <w:proofErr w:type="spellEnd"/>
      </w:ins>
    </w:p>
    <w:p w:rsidR="00A4759A" w:rsidRPr="00A4759A" w:rsidRDefault="00A4759A" w:rsidP="00A4759A">
      <w:pPr>
        <w:numPr>
          <w:ilvl w:val="0"/>
          <w:numId w:val="2"/>
        </w:numPr>
        <w:shd w:val="clear" w:color="auto" w:fill="FFFFFF"/>
        <w:spacing w:before="100" w:beforeAutospacing="1" w:after="204" w:line="240" w:lineRule="auto"/>
        <w:rPr>
          <w:ins w:id="450" w:author="Unknown"/>
          <w:rFonts w:ascii="Noto Sans" w:eastAsia="Times New Roman" w:hAnsi="Noto Sans" w:cs="Helvetica"/>
          <w:color w:val="222222"/>
          <w:sz w:val="25"/>
          <w:szCs w:val="25"/>
        </w:rPr>
      </w:pPr>
      <w:proofErr w:type="spellStart"/>
      <w:ins w:id="451" w:author="Unknown">
        <w:r w:rsidRPr="00A4759A">
          <w:rPr>
            <w:rFonts w:ascii="Noto Sans" w:eastAsia="Times New Roman" w:hAnsi="Noto Sans" w:cs="Helvetica"/>
            <w:color w:val="222222"/>
            <w:sz w:val="25"/>
            <w:szCs w:val="25"/>
          </w:rPr>
          <w:t>startAfter</w:t>
        </w:r>
        <w:proofErr w:type="spellEnd"/>
      </w:ins>
    </w:p>
    <w:p w:rsidR="00A4759A" w:rsidRPr="00A4759A" w:rsidRDefault="00A4759A" w:rsidP="00A4759A">
      <w:pPr>
        <w:numPr>
          <w:ilvl w:val="0"/>
          <w:numId w:val="2"/>
        </w:numPr>
        <w:shd w:val="clear" w:color="auto" w:fill="FFFFFF"/>
        <w:spacing w:before="100" w:beforeAutospacing="1" w:after="204" w:line="240" w:lineRule="auto"/>
        <w:rPr>
          <w:ins w:id="452" w:author="Unknown"/>
          <w:rFonts w:ascii="Noto Sans" w:eastAsia="Times New Roman" w:hAnsi="Noto Sans" w:cs="Helvetica"/>
          <w:color w:val="222222"/>
          <w:sz w:val="25"/>
          <w:szCs w:val="25"/>
        </w:rPr>
      </w:pPr>
      <w:proofErr w:type="spellStart"/>
      <w:ins w:id="453" w:author="Unknown">
        <w:r w:rsidRPr="00A4759A">
          <w:rPr>
            <w:rFonts w:ascii="Noto Sans" w:eastAsia="Times New Roman" w:hAnsi="Noto Sans" w:cs="Helvetica"/>
            <w:color w:val="222222"/>
            <w:sz w:val="25"/>
            <w:szCs w:val="25"/>
          </w:rPr>
          <w:t>endAt</w:t>
        </w:r>
        <w:proofErr w:type="spellEnd"/>
      </w:ins>
    </w:p>
    <w:p w:rsidR="00A4759A" w:rsidRPr="00A4759A" w:rsidRDefault="00A4759A" w:rsidP="00A4759A">
      <w:pPr>
        <w:numPr>
          <w:ilvl w:val="0"/>
          <w:numId w:val="2"/>
        </w:numPr>
        <w:shd w:val="clear" w:color="auto" w:fill="FFFFFF"/>
        <w:spacing w:before="100" w:beforeAutospacing="1" w:after="204" w:line="240" w:lineRule="auto"/>
        <w:rPr>
          <w:ins w:id="454" w:author="Unknown"/>
          <w:rFonts w:ascii="Noto Sans" w:eastAsia="Times New Roman" w:hAnsi="Noto Sans" w:cs="Helvetica"/>
          <w:color w:val="222222"/>
          <w:sz w:val="25"/>
          <w:szCs w:val="25"/>
        </w:rPr>
      </w:pPr>
      <w:proofErr w:type="spellStart"/>
      <w:ins w:id="455" w:author="Unknown">
        <w:r w:rsidRPr="00A4759A">
          <w:rPr>
            <w:rFonts w:ascii="Noto Sans" w:eastAsia="Times New Roman" w:hAnsi="Noto Sans" w:cs="Helvetica"/>
            <w:color w:val="222222"/>
            <w:sz w:val="25"/>
            <w:szCs w:val="25"/>
          </w:rPr>
          <w:t>endBefore</w:t>
        </w:r>
        <w:proofErr w:type="spellEnd"/>
      </w:ins>
    </w:p>
    <w:p w:rsidR="00A4759A" w:rsidRPr="00A4759A" w:rsidRDefault="00A4759A" w:rsidP="00A4759A">
      <w:pPr>
        <w:shd w:val="clear" w:color="auto" w:fill="FFFFFF"/>
        <w:spacing w:after="100" w:afterAutospacing="1" w:line="240" w:lineRule="auto"/>
        <w:rPr>
          <w:ins w:id="456" w:author="Unknown"/>
          <w:rFonts w:ascii="Noto Sans" w:eastAsia="Times New Roman" w:hAnsi="Noto Sans" w:cs="Helvetica"/>
          <w:color w:val="222222"/>
          <w:sz w:val="25"/>
          <w:szCs w:val="25"/>
        </w:rPr>
      </w:pPr>
      <w:ins w:id="457" w:author="Unknown">
        <w:r w:rsidRPr="00A4759A">
          <w:rPr>
            <w:rFonts w:ascii="Noto Sans" w:eastAsia="Times New Roman" w:hAnsi="Noto Sans" w:cs="Helvetica"/>
            <w:color w:val="222222"/>
            <w:sz w:val="25"/>
            <w:szCs w:val="25"/>
          </w:rPr>
          <w:t>To learn more about these, check out the </w:t>
        </w:r>
        <w:r w:rsidRPr="00A4759A">
          <w:rPr>
            <w:rFonts w:ascii="Noto Sans" w:eastAsia="Times New Roman" w:hAnsi="Noto Sans" w:cs="Helvetica"/>
            <w:color w:val="222222"/>
            <w:sz w:val="25"/>
            <w:szCs w:val="25"/>
          </w:rPr>
          <w:fldChar w:fldCharType="begin"/>
        </w:r>
        <w:r w:rsidRPr="00A4759A">
          <w:rPr>
            <w:rFonts w:ascii="Noto Sans" w:eastAsia="Times New Roman" w:hAnsi="Noto Sans" w:cs="Helvetica"/>
            <w:color w:val="222222"/>
            <w:sz w:val="25"/>
            <w:szCs w:val="25"/>
          </w:rPr>
          <w:instrText xml:space="preserve"> HYPERLINK "https://firebase.google.com/docs/firestore/query-data/queries" </w:instrText>
        </w:r>
        <w:r w:rsidRPr="00A4759A">
          <w:rPr>
            <w:rFonts w:ascii="Noto Sans" w:eastAsia="Times New Roman" w:hAnsi="Noto Sans" w:cs="Helvetica"/>
            <w:color w:val="222222"/>
            <w:sz w:val="25"/>
            <w:szCs w:val="25"/>
          </w:rPr>
          <w:fldChar w:fldCharType="separate"/>
        </w:r>
        <w:r w:rsidRPr="00A4759A">
          <w:rPr>
            <w:rFonts w:ascii="Noto Sans" w:eastAsia="Times New Roman" w:hAnsi="Noto Sans" w:cs="Helvetica"/>
            <w:b/>
            <w:bCs/>
            <w:color w:val="00AD7D"/>
            <w:sz w:val="25"/>
            <w:u w:val="single"/>
          </w:rPr>
          <w:t>official docs</w:t>
        </w:r>
        <w:r w:rsidRPr="00A4759A">
          <w:rPr>
            <w:rFonts w:ascii="Noto Sans" w:eastAsia="Times New Roman" w:hAnsi="Noto Sans" w:cs="Helvetica"/>
            <w:color w:val="222222"/>
            <w:sz w:val="25"/>
            <w:szCs w:val="25"/>
          </w:rPr>
          <w:fldChar w:fldCharType="end"/>
        </w:r>
        <w:r w:rsidRPr="00A4759A">
          <w:rPr>
            <w:rFonts w:ascii="Noto Sans" w:eastAsia="Times New Roman" w:hAnsi="Noto Sans" w:cs="Helvetica"/>
            <w:color w:val="222222"/>
            <w:sz w:val="25"/>
            <w:szCs w:val="25"/>
          </w:rPr>
          <w:t>.</w:t>
        </w:r>
      </w:ins>
    </w:p>
    <w:p w:rsidR="00A4759A" w:rsidRPr="00A4759A" w:rsidRDefault="00A4759A" w:rsidP="00A4759A">
      <w:pPr>
        <w:shd w:val="clear" w:color="auto" w:fill="FFFFFF"/>
        <w:spacing w:before="100" w:beforeAutospacing="1" w:after="100" w:afterAutospacing="1" w:line="240" w:lineRule="auto"/>
        <w:outlineLvl w:val="1"/>
        <w:rPr>
          <w:ins w:id="458" w:author="Unknown"/>
          <w:rFonts w:ascii="Noto Sans" w:eastAsia="Times New Roman" w:hAnsi="Noto Sans" w:cs="Helvetica"/>
          <w:b/>
          <w:bCs/>
          <w:color w:val="222222"/>
          <w:sz w:val="50"/>
          <w:szCs w:val="50"/>
        </w:rPr>
      </w:pPr>
      <w:ins w:id="459" w:author="Unknown">
        <w:r w:rsidRPr="00A4759A">
          <w:rPr>
            <w:rFonts w:ascii="Noto Sans" w:eastAsia="Times New Roman" w:hAnsi="Noto Sans" w:cs="Helvetica"/>
            <w:b/>
            <w:bCs/>
            <w:color w:val="222222"/>
            <w:sz w:val="50"/>
            <w:szCs w:val="50"/>
          </w:rPr>
          <w:t>Let's Style This Already!</w:t>
        </w:r>
      </w:ins>
    </w:p>
    <w:p w:rsidR="00A4759A" w:rsidRPr="00A4759A" w:rsidRDefault="00A4759A" w:rsidP="00A4759A">
      <w:pPr>
        <w:shd w:val="clear" w:color="auto" w:fill="FFFFFF"/>
        <w:spacing w:after="100" w:afterAutospacing="1" w:line="240" w:lineRule="auto"/>
        <w:rPr>
          <w:ins w:id="460" w:author="Unknown"/>
          <w:rFonts w:ascii="Noto Sans" w:eastAsia="Times New Roman" w:hAnsi="Noto Sans" w:cs="Helvetica"/>
          <w:color w:val="222222"/>
          <w:sz w:val="25"/>
          <w:szCs w:val="25"/>
        </w:rPr>
      </w:pPr>
      <w:ins w:id="461" w:author="Unknown">
        <w:r w:rsidRPr="00A4759A">
          <w:rPr>
            <w:rFonts w:ascii="Noto Sans" w:eastAsia="Times New Roman" w:hAnsi="Noto Sans" w:cs="Helvetica"/>
            <w:color w:val="222222"/>
            <w:sz w:val="25"/>
            <w:szCs w:val="25"/>
          </w:rPr>
          <w:t>This tutorial is just about over, but being a full stack dev., I can't leave you guys with such an ugly project!</w:t>
        </w:r>
      </w:ins>
    </w:p>
    <w:p w:rsidR="00A4759A" w:rsidRPr="00A4759A" w:rsidRDefault="00A4759A" w:rsidP="00A4759A">
      <w:pPr>
        <w:shd w:val="clear" w:color="auto" w:fill="FFFFFF"/>
        <w:spacing w:after="100" w:afterAutospacing="1" w:line="240" w:lineRule="auto"/>
        <w:rPr>
          <w:ins w:id="462" w:author="Unknown"/>
          <w:rFonts w:ascii="Noto Sans" w:eastAsia="Times New Roman" w:hAnsi="Noto Sans" w:cs="Helvetica"/>
          <w:color w:val="222222"/>
          <w:sz w:val="25"/>
          <w:szCs w:val="25"/>
        </w:rPr>
      </w:pPr>
      <w:ins w:id="463" w:author="Unknown">
        <w:r w:rsidRPr="00A4759A">
          <w:rPr>
            <w:rFonts w:ascii="Noto Sans" w:eastAsia="Times New Roman" w:hAnsi="Noto Sans" w:cs="Helvetica"/>
            <w:color w:val="222222"/>
            <w:sz w:val="25"/>
            <w:szCs w:val="25"/>
          </w:rPr>
          <w:t>Head over to the </w:t>
        </w:r>
        <w:r w:rsidRPr="00A4759A">
          <w:rPr>
            <w:rFonts w:ascii="Noto Sans" w:eastAsia="Times New Roman" w:hAnsi="Noto Sans" w:cs="Helvetica"/>
            <w:b/>
            <w:bCs/>
            <w:color w:val="00AD7D"/>
            <w:sz w:val="25"/>
          </w:rPr>
          <w:t>/</w:t>
        </w:r>
        <w:proofErr w:type="spellStart"/>
        <w:r w:rsidRPr="00A4759A">
          <w:rPr>
            <w:rFonts w:ascii="Noto Sans" w:eastAsia="Times New Roman" w:hAnsi="Noto Sans" w:cs="Helvetica"/>
            <w:b/>
            <w:bCs/>
            <w:color w:val="00AD7D"/>
            <w:sz w:val="25"/>
          </w:rPr>
          <w:t>src</w:t>
        </w:r>
        <w:proofErr w:type="spellEnd"/>
        <w:r w:rsidRPr="00A4759A">
          <w:rPr>
            <w:rFonts w:ascii="Noto Sans" w:eastAsia="Times New Roman" w:hAnsi="Noto Sans" w:cs="Helvetica"/>
            <w:b/>
            <w:bCs/>
            <w:color w:val="00AD7D"/>
            <w:sz w:val="25"/>
          </w:rPr>
          <w:t>/styles.css</w:t>
        </w:r>
        <w:r w:rsidRPr="00A4759A">
          <w:rPr>
            <w:rFonts w:ascii="Noto Sans" w:eastAsia="Times New Roman" w:hAnsi="Noto Sans" w:cs="Helvetica"/>
            <w:color w:val="222222"/>
            <w:sz w:val="25"/>
            <w:szCs w:val="25"/>
          </w:rPr>
          <w:t> file and add:</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64" w:author="Unknown"/>
          <w:rFonts w:ascii="Consolas" w:eastAsia="Times New Roman" w:hAnsi="Consolas" w:cs="Consolas"/>
          <w:color w:val="F8F8F2"/>
          <w:sz w:val="25"/>
        </w:rPr>
      </w:pPr>
      <w:ins w:id="465" w:author="Unknown">
        <w:r w:rsidRPr="00A4759A">
          <w:rPr>
            <w:rFonts w:ascii="Consolas" w:eastAsia="Times New Roman" w:hAnsi="Consolas" w:cs="Consolas"/>
            <w:color w:val="64DBB5"/>
            <w:sz w:val="25"/>
          </w:rPr>
          <w:t>body</w:t>
        </w:r>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66" w:author="Unknown"/>
          <w:rFonts w:ascii="Consolas" w:eastAsia="Times New Roman" w:hAnsi="Consolas" w:cs="Consolas"/>
          <w:color w:val="F8F8F2"/>
          <w:sz w:val="25"/>
        </w:rPr>
      </w:pPr>
      <w:ins w:id="467"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background</w:t>
        </w:r>
        <w:r w:rsidRPr="00A4759A">
          <w:rPr>
            <w:rFonts w:ascii="Consolas" w:eastAsia="Times New Roman" w:hAnsi="Consolas" w:cs="Consolas"/>
            <w:color w:val="F8F8F2"/>
            <w:sz w:val="25"/>
          </w:rPr>
          <w:t>: #222427;</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68" w:author="Unknown"/>
          <w:rFonts w:ascii="Consolas" w:eastAsia="Times New Roman" w:hAnsi="Consolas" w:cs="Consolas"/>
          <w:color w:val="F8F8F2"/>
          <w:sz w:val="25"/>
        </w:rPr>
      </w:pPr>
      <w:ins w:id="469"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padding</w:t>
        </w:r>
        <w:r w:rsidRPr="00A4759A">
          <w:rPr>
            <w:rFonts w:ascii="Consolas" w:eastAsia="Times New Roman" w:hAnsi="Consolas" w:cs="Consolas"/>
            <w:color w:val="F8F8F2"/>
            <w:sz w:val="25"/>
          </w:rPr>
          <w:t>: 2em;</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70" w:author="Unknown"/>
          <w:rFonts w:ascii="Consolas" w:eastAsia="Times New Roman" w:hAnsi="Consolas" w:cs="Consolas"/>
          <w:color w:val="F8F8F2"/>
          <w:sz w:val="25"/>
        </w:rPr>
      </w:pPr>
      <w:ins w:id="471"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color</w:t>
        </w:r>
        <w:r w:rsidRPr="00A4759A">
          <w:rPr>
            <w:rFonts w:ascii="Consolas" w:eastAsia="Times New Roman" w:hAnsi="Consolas" w:cs="Consolas"/>
            <w:color w:val="F8F8F2"/>
            <w:sz w:val="25"/>
          </w:rPr>
          <w:t>:#</w:t>
        </w:r>
        <w:proofErr w:type="spellStart"/>
        <w:r w:rsidRPr="00A4759A">
          <w:rPr>
            <w:rFonts w:ascii="Consolas" w:eastAsia="Times New Roman" w:hAnsi="Consolas" w:cs="Consolas"/>
            <w:color w:val="F8F8F2"/>
            <w:sz w:val="25"/>
          </w:rPr>
          <w:t>fff</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72" w:author="Unknown"/>
          <w:rFonts w:ascii="Consolas" w:eastAsia="Times New Roman" w:hAnsi="Consolas" w:cs="Consolas"/>
          <w:color w:val="F8F8F2"/>
          <w:sz w:val="25"/>
        </w:rPr>
      </w:pPr>
      <w:ins w:id="473"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font-family</w:t>
        </w:r>
        <w:r w:rsidRPr="00A4759A">
          <w:rPr>
            <w:rFonts w:ascii="Consolas" w:eastAsia="Times New Roman" w:hAnsi="Consolas" w:cs="Consolas"/>
            <w:color w:val="F8F8F2"/>
            <w:sz w:val="25"/>
          </w:rPr>
          <w:t>: 'Arial';</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74" w:author="Unknown"/>
          <w:rFonts w:ascii="Consolas" w:eastAsia="Times New Roman" w:hAnsi="Consolas" w:cs="Consolas"/>
          <w:color w:val="F8F8F2"/>
          <w:sz w:val="25"/>
          <w:szCs w:val="25"/>
        </w:rPr>
      </w:pPr>
      <w:ins w:id="475" w:author="Unknown">
        <w:r w:rsidRPr="00A4759A">
          <w:rPr>
            <w:rFonts w:ascii="Consolas" w:eastAsia="Times New Roman" w:hAnsi="Consolas" w:cs="Consolas"/>
            <w:color w:val="F8F8F2"/>
            <w:sz w:val="25"/>
          </w:rPr>
          <w:t>}</w:t>
        </w:r>
      </w:ins>
    </w:p>
    <w:p w:rsidR="00A4759A" w:rsidRPr="00A4759A" w:rsidRDefault="00A4759A" w:rsidP="00A4759A">
      <w:pPr>
        <w:shd w:val="clear" w:color="auto" w:fill="FFFFFF"/>
        <w:spacing w:after="100" w:afterAutospacing="1" w:line="240" w:lineRule="auto"/>
        <w:rPr>
          <w:ins w:id="476" w:author="Unknown"/>
          <w:rFonts w:ascii="Noto Sans" w:eastAsia="Times New Roman" w:hAnsi="Noto Sans" w:cs="Helvetica"/>
          <w:color w:val="222222"/>
          <w:sz w:val="25"/>
          <w:szCs w:val="25"/>
        </w:rPr>
      </w:pPr>
      <w:ins w:id="477" w:author="Unknown">
        <w:r w:rsidRPr="00A4759A">
          <w:rPr>
            <w:rFonts w:ascii="Noto Sans" w:eastAsia="Times New Roman" w:hAnsi="Noto Sans" w:cs="Helvetica"/>
            <w:color w:val="222222"/>
            <w:sz w:val="25"/>
            <w:szCs w:val="25"/>
          </w:rPr>
          <w:t>Then in </w:t>
        </w:r>
        <w:r w:rsidRPr="00A4759A">
          <w:rPr>
            <w:rFonts w:ascii="Noto Sans" w:eastAsia="Times New Roman" w:hAnsi="Noto Sans" w:cs="Helvetica"/>
            <w:b/>
            <w:bCs/>
            <w:color w:val="00AD7D"/>
            <w:sz w:val="25"/>
          </w:rPr>
          <w:t>/</w:t>
        </w:r>
        <w:proofErr w:type="spellStart"/>
        <w:r w:rsidRPr="00A4759A">
          <w:rPr>
            <w:rFonts w:ascii="Noto Sans" w:eastAsia="Times New Roman" w:hAnsi="Noto Sans" w:cs="Helvetica"/>
            <w:b/>
            <w:bCs/>
            <w:color w:val="00AD7D"/>
            <w:sz w:val="25"/>
          </w:rPr>
          <w:t>src</w:t>
        </w:r>
        <w:proofErr w:type="spellEnd"/>
        <w:r w:rsidRPr="00A4759A">
          <w:rPr>
            <w:rFonts w:ascii="Noto Sans" w:eastAsia="Times New Roman" w:hAnsi="Noto Sans" w:cs="Helvetica"/>
            <w:b/>
            <w:bCs/>
            <w:color w:val="00AD7D"/>
            <w:sz w:val="25"/>
          </w:rPr>
          <w:t>/app/</w:t>
        </w:r>
        <w:proofErr w:type="spellStart"/>
        <w:r w:rsidRPr="00A4759A">
          <w:rPr>
            <w:rFonts w:ascii="Noto Sans" w:eastAsia="Times New Roman" w:hAnsi="Noto Sans" w:cs="Helvetica"/>
            <w:b/>
            <w:bCs/>
            <w:color w:val="00AD7D"/>
            <w:sz w:val="25"/>
          </w:rPr>
          <w:t>app.component.css</w:t>
        </w:r>
        <w:proofErr w:type="spellEnd"/>
        <w:r w:rsidRPr="00A4759A">
          <w:rPr>
            <w:rFonts w:ascii="Noto Sans" w:eastAsia="Times New Roman" w:hAnsi="Noto Sans" w:cs="Helvetica"/>
            <w:color w:val="222222"/>
            <w:sz w:val="25"/>
            <w:szCs w:val="25"/>
          </w:rPr>
          <w:t> add:</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78" w:author="Unknown"/>
          <w:rFonts w:ascii="Consolas" w:eastAsia="Times New Roman" w:hAnsi="Consolas" w:cs="Consolas"/>
          <w:color w:val="F8F8F2"/>
          <w:sz w:val="25"/>
        </w:rPr>
      </w:pPr>
      <w:ins w:id="479" w:author="Unknown">
        <w:r w:rsidRPr="00A4759A">
          <w:rPr>
            <w:rFonts w:ascii="Consolas" w:eastAsia="Times New Roman" w:hAnsi="Consolas" w:cs="Consolas"/>
            <w:color w:val="64DBB5"/>
            <w:sz w:val="25"/>
          </w:rPr>
          <w:lastRenderedPageBreak/>
          <w:t xml:space="preserve">input, </w:t>
        </w:r>
        <w:proofErr w:type="spellStart"/>
        <w:r w:rsidRPr="00A4759A">
          <w:rPr>
            <w:rFonts w:ascii="Consolas" w:eastAsia="Times New Roman" w:hAnsi="Consolas" w:cs="Consolas"/>
            <w:color w:val="64DBB5"/>
            <w:sz w:val="25"/>
          </w:rPr>
          <w:t>textarea</w:t>
        </w:r>
        <w:proofErr w:type="spellEnd"/>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80" w:author="Unknown"/>
          <w:rFonts w:ascii="Consolas" w:eastAsia="Times New Roman" w:hAnsi="Consolas" w:cs="Consolas"/>
          <w:color w:val="F8F8F2"/>
          <w:sz w:val="25"/>
        </w:rPr>
      </w:pPr>
      <w:ins w:id="481"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92672"/>
            <w:sz w:val="25"/>
          </w:rPr>
          <w:t>display</w:t>
        </w:r>
        <w:r w:rsidRPr="00A4759A">
          <w:rPr>
            <w:rFonts w:ascii="Consolas" w:eastAsia="Times New Roman" w:hAnsi="Consolas" w:cs="Consolas"/>
            <w:color w:val="F8F8F2"/>
            <w:sz w:val="25"/>
          </w:rPr>
          <w:t>:block</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82" w:author="Unknown"/>
          <w:rFonts w:ascii="Consolas" w:eastAsia="Times New Roman" w:hAnsi="Consolas" w:cs="Consolas"/>
          <w:color w:val="F8F8F2"/>
          <w:sz w:val="25"/>
        </w:rPr>
      </w:pPr>
      <w:ins w:id="483"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width</w:t>
        </w:r>
        <w:r w:rsidRPr="00A4759A">
          <w:rPr>
            <w:rFonts w:ascii="Consolas" w:eastAsia="Times New Roman" w:hAnsi="Consolas" w:cs="Consolas"/>
            <w:color w:val="F8F8F2"/>
            <w:sz w:val="25"/>
          </w:rPr>
          <w:t>: 100%;</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84" w:author="Unknown"/>
          <w:rFonts w:ascii="Consolas" w:eastAsia="Times New Roman" w:hAnsi="Consolas" w:cs="Consolas"/>
          <w:color w:val="F8F8F2"/>
          <w:sz w:val="25"/>
        </w:rPr>
      </w:pPr>
      <w:ins w:id="485"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margin-bottom</w:t>
        </w:r>
        <w:r w:rsidRPr="00A4759A">
          <w:rPr>
            <w:rFonts w:ascii="Consolas" w:eastAsia="Times New Roman" w:hAnsi="Consolas" w:cs="Consolas"/>
            <w:color w:val="F8F8F2"/>
            <w:sz w:val="25"/>
          </w:rPr>
          <w:t>:15px;</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86" w:author="Unknown"/>
          <w:rFonts w:ascii="Consolas" w:eastAsia="Times New Roman" w:hAnsi="Consolas" w:cs="Consolas"/>
          <w:color w:val="F8F8F2"/>
          <w:sz w:val="25"/>
        </w:rPr>
      </w:pPr>
      <w:ins w:id="487"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padding</w:t>
        </w:r>
        <w:r w:rsidRPr="00A4759A">
          <w:rPr>
            <w:rFonts w:ascii="Consolas" w:eastAsia="Times New Roman" w:hAnsi="Consolas" w:cs="Consolas"/>
            <w:color w:val="F8F8F2"/>
            <w:sz w:val="25"/>
          </w:rPr>
          <w:t>:10px;</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88" w:author="Unknown"/>
          <w:rFonts w:ascii="Consolas" w:eastAsia="Times New Roman" w:hAnsi="Consolas" w:cs="Consolas"/>
          <w:color w:val="F8F8F2"/>
          <w:sz w:val="25"/>
        </w:rPr>
      </w:pPr>
      <w:ins w:id="489"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92672"/>
            <w:sz w:val="25"/>
          </w:rPr>
          <w:t>background</w:t>
        </w:r>
        <w:r w:rsidRPr="00A4759A">
          <w:rPr>
            <w:rFonts w:ascii="Consolas" w:eastAsia="Times New Roman" w:hAnsi="Consolas" w:cs="Consolas"/>
            <w:color w:val="F8F8F2"/>
            <w:sz w:val="25"/>
          </w:rPr>
          <w:t>:none</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90" w:author="Unknown"/>
          <w:rFonts w:ascii="Consolas" w:eastAsia="Times New Roman" w:hAnsi="Consolas" w:cs="Consolas"/>
          <w:color w:val="F8F8F2"/>
          <w:sz w:val="25"/>
        </w:rPr>
      </w:pPr>
      <w:ins w:id="491"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border-bottom</w:t>
        </w:r>
        <w:r w:rsidRPr="00A4759A">
          <w:rPr>
            <w:rFonts w:ascii="Consolas" w:eastAsia="Times New Roman" w:hAnsi="Consolas" w:cs="Consolas"/>
            <w:color w:val="F8F8F2"/>
            <w:sz w:val="25"/>
          </w:rPr>
          <w:t xml:space="preserve">: 1px solid #414a59 </w:t>
        </w:r>
        <w:r w:rsidRPr="00A4759A">
          <w:rPr>
            <w:rFonts w:ascii="Consolas" w:eastAsia="Times New Roman" w:hAnsi="Consolas" w:cs="Consolas"/>
            <w:b/>
            <w:bCs/>
            <w:color w:val="FD971F"/>
            <w:sz w:val="25"/>
          </w:rPr>
          <w:t>!important</w:t>
        </w:r>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92" w:author="Unknown"/>
          <w:rFonts w:ascii="Consolas" w:eastAsia="Times New Roman" w:hAnsi="Consolas" w:cs="Consolas"/>
          <w:color w:val="F8F8F2"/>
          <w:sz w:val="25"/>
        </w:rPr>
      </w:pPr>
      <w:ins w:id="493"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border</w:t>
        </w:r>
        <w:r w:rsidRPr="00A4759A">
          <w:rPr>
            <w:rFonts w:ascii="Consolas" w:eastAsia="Times New Roman" w:hAnsi="Consolas" w:cs="Consolas"/>
            <w:color w:val="F8F8F2"/>
            <w:sz w:val="25"/>
          </w:rPr>
          <w:t>:0;</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94" w:author="Unknown"/>
          <w:rFonts w:ascii="Consolas" w:eastAsia="Times New Roman" w:hAnsi="Consolas" w:cs="Consolas"/>
          <w:color w:val="F8F8F2"/>
          <w:sz w:val="25"/>
        </w:rPr>
      </w:pPr>
      <w:ins w:id="495"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color</w:t>
        </w:r>
        <w:r w:rsidRPr="00A4759A">
          <w:rPr>
            <w:rFonts w:ascii="Consolas" w:eastAsia="Times New Roman" w:hAnsi="Consolas" w:cs="Consolas"/>
            <w:color w:val="F8F8F2"/>
            <w:sz w:val="25"/>
          </w:rPr>
          <w:t>:#</w:t>
        </w:r>
        <w:proofErr w:type="spellStart"/>
        <w:r w:rsidRPr="00A4759A">
          <w:rPr>
            <w:rFonts w:ascii="Consolas" w:eastAsia="Times New Roman" w:hAnsi="Consolas" w:cs="Consolas"/>
            <w:color w:val="F8F8F2"/>
            <w:sz w:val="25"/>
          </w:rPr>
          <w:t>fff</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96" w:author="Unknown"/>
          <w:rFonts w:ascii="Consolas" w:eastAsia="Times New Roman" w:hAnsi="Consolas" w:cs="Consolas"/>
          <w:color w:val="F8F8F2"/>
          <w:sz w:val="25"/>
        </w:rPr>
      </w:pPr>
      <w:ins w:id="497" w:author="Unknown">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98" w:author="Unknown"/>
          <w:rFonts w:ascii="Consolas" w:eastAsia="Times New Roman" w:hAnsi="Consolas" w:cs="Consolas"/>
          <w:color w:val="F8F8F2"/>
          <w:sz w:val="25"/>
        </w:rPr>
      </w:pPr>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499" w:author="Unknown"/>
          <w:rFonts w:ascii="Consolas" w:eastAsia="Times New Roman" w:hAnsi="Consolas" w:cs="Consolas"/>
          <w:color w:val="F8F8F2"/>
          <w:sz w:val="25"/>
        </w:rPr>
      </w:pPr>
      <w:ins w:id="500" w:author="Unknown">
        <w:r w:rsidRPr="00A4759A">
          <w:rPr>
            <w:rFonts w:ascii="Consolas" w:eastAsia="Times New Roman" w:hAnsi="Consolas" w:cs="Consolas"/>
            <w:color w:val="64DBB5"/>
            <w:sz w:val="25"/>
          </w:rPr>
          <w:t>input[type='submit']</w:t>
        </w:r>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01" w:author="Unknown"/>
          <w:rFonts w:ascii="Consolas" w:eastAsia="Times New Roman" w:hAnsi="Consolas" w:cs="Consolas"/>
          <w:color w:val="F8F8F2"/>
          <w:sz w:val="25"/>
        </w:rPr>
      </w:pPr>
      <w:ins w:id="502"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background-color</w:t>
        </w:r>
        <w:r w:rsidRPr="00A4759A">
          <w:rPr>
            <w:rFonts w:ascii="Consolas" w:eastAsia="Times New Roman" w:hAnsi="Consolas" w:cs="Consolas"/>
            <w:color w:val="F8F8F2"/>
            <w:sz w:val="25"/>
          </w:rPr>
          <w:t>:#ffcc00;</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03" w:author="Unknown"/>
          <w:rFonts w:ascii="Consolas" w:eastAsia="Times New Roman" w:hAnsi="Consolas" w:cs="Consolas"/>
          <w:color w:val="F8F8F2"/>
          <w:sz w:val="25"/>
        </w:rPr>
      </w:pPr>
      <w:ins w:id="504" w:author="Unknown">
        <w:r w:rsidRPr="00A4759A">
          <w:rPr>
            <w:rFonts w:ascii="Consolas" w:eastAsia="Times New Roman" w:hAnsi="Consolas" w:cs="Consolas"/>
            <w:color w:val="F8F8F2"/>
            <w:sz w:val="25"/>
          </w:rPr>
          <w:t xml:space="preserve">    </w:t>
        </w:r>
        <w:proofErr w:type="spellStart"/>
        <w:r w:rsidRPr="00A4759A">
          <w:rPr>
            <w:rFonts w:ascii="Consolas" w:eastAsia="Times New Roman" w:hAnsi="Consolas" w:cs="Consolas"/>
            <w:color w:val="F92672"/>
            <w:sz w:val="25"/>
          </w:rPr>
          <w:t>cursor</w:t>
        </w:r>
        <w:r w:rsidRPr="00A4759A">
          <w:rPr>
            <w:rFonts w:ascii="Consolas" w:eastAsia="Times New Roman" w:hAnsi="Consolas" w:cs="Consolas"/>
            <w:color w:val="F8F8F2"/>
            <w:sz w:val="25"/>
          </w:rPr>
          <w:t>:pointer</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05" w:author="Unknown"/>
          <w:rFonts w:ascii="Consolas" w:eastAsia="Times New Roman" w:hAnsi="Consolas" w:cs="Consolas"/>
          <w:color w:val="F8F8F2"/>
          <w:sz w:val="25"/>
        </w:rPr>
      </w:pPr>
      <w:ins w:id="506"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color</w:t>
        </w:r>
        <w:r w:rsidRPr="00A4759A">
          <w:rPr>
            <w:rFonts w:ascii="Consolas" w:eastAsia="Times New Roman" w:hAnsi="Consolas" w:cs="Consolas"/>
            <w:color w:val="F8F8F2"/>
            <w:sz w:val="25"/>
          </w:rPr>
          <w:t>:#000;</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07" w:author="Unknown"/>
          <w:rFonts w:ascii="Consolas" w:eastAsia="Times New Roman" w:hAnsi="Consolas" w:cs="Consolas"/>
          <w:color w:val="F8F8F2"/>
          <w:sz w:val="25"/>
        </w:rPr>
      </w:pPr>
      <w:ins w:id="508"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font-</w:t>
        </w:r>
        <w:proofErr w:type="spellStart"/>
        <w:r w:rsidRPr="00A4759A">
          <w:rPr>
            <w:rFonts w:ascii="Consolas" w:eastAsia="Times New Roman" w:hAnsi="Consolas" w:cs="Consolas"/>
            <w:color w:val="F92672"/>
            <w:sz w:val="25"/>
          </w:rPr>
          <w:t>weight</w:t>
        </w:r>
        <w:r w:rsidRPr="00A4759A">
          <w:rPr>
            <w:rFonts w:ascii="Consolas" w:eastAsia="Times New Roman" w:hAnsi="Consolas" w:cs="Consolas"/>
            <w:color w:val="F8F8F2"/>
            <w:sz w:val="25"/>
          </w:rPr>
          <w:t>:bold</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09" w:author="Unknown"/>
          <w:rFonts w:ascii="Consolas" w:eastAsia="Times New Roman" w:hAnsi="Consolas" w:cs="Consolas"/>
          <w:color w:val="F8F8F2"/>
          <w:sz w:val="25"/>
        </w:rPr>
      </w:pPr>
      <w:ins w:id="510" w:author="Unknown">
        <w:r w:rsidRPr="00A4759A">
          <w:rPr>
            <w:rFonts w:ascii="Consolas" w:eastAsia="Times New Roman" w:hAnsi="Consolas" w:cs="Consolas"/>
            <w:color w:val="F8F8F2"/>
            <w:sz w:val="25"/>
          </w:rPr>
          <w:lastRenderedPageBreak/>
          <w:t xml:space="preserve">    </w:t>
        </w:r>
        <w:r w:rsidRPr="00A4759A">
          <w:rPr>
            <w:rFonts w:ascii="Consolas" w:eastAsia="Times New Roman" w:hAnsi="Consolas" w:cs="Consolas"/>
            <w:color w:val="F92672"/>
            <w:sz w:val="25"/>
          </w:rPr>
          <w:t>margin-bottom</w:t>
        </w:r>
        <w:r w:rsidRPr="00A4759A">
          <w:rPr>
            <w:rFonts w:ascii="Consolas" w:eastAsia="Times New Roman" w:hAnsi="Consolas" w:cs="Consolas"/>
            <w:color w:val="F8F8F2"/>
            <w:sz w:val="25"/>
          </w:rPr>
          <w:t>:50px;</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11" w:author="Unknown"/>
          <w:rFonts w:ascii="Consolas" w:eastAsia="Times New Roman" w:hAnsi="Consolas" w:cs="Consolas"/>
          <w:color w:val="F8F8F2"/>
          <w:sz w:val="25"/>
        </w:rPr>
      </w:pPr>
      <w:ins w:id="512"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padding</w:t>
        </w:r>
        <w:r w:rsidRPr="00A4759A">
          <w:rPr>
            <w:rFonts w:ascii="Consolas" w:eastAsia="Times New Roman" w:hAnsi="Consolas" w:cs="Consolas"/>
            <w:color w:val="F8F8F2"/>
            <w:sz w:val="25"/>
          </w:rPr>
          <w:t>:20px;</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13" w:author="Unknown"/>
          <w:rFonts w:ascii="Consolas" w:eastAsia="Times New Roman" w:hAnsi="Consolas" w:cs="Consolas"/>
          <w:color w:val="F8F8F2"/>
          <w:sz w:val="25"/>
        </w:rPr>
      </w:pPr>
      <w:ins w:id="514" w:author="Unknown">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15" w:author="Unknown"/>
          <w:rFonts w:ascii="Consolas" w:eastAsia="Times New Roman" w:hAnsi="Consolas" w:cs="Consolas"/>
          <w:color w:val="F8F8F2"/>
          <w:sz w:val="25"/>
        </w:rPr>
      </w:pPr>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16" w:author="Unknown"/>
          <w:rFonts w:ascii="Consolas" w:eastAsia="Times New Roman" w:hAnsi="Consolas" w:cs="Consolas"/>
          <w:color w:val="F8F8F2"/>
          <w:sz w:val="25"/>
        </w:rPr>
      </w:pPr>
      <w:proofErr w:type="spellStart"/>
      <w:ins w:id="517" w:author="Unknown">
        <w:r w:rsidRPr="00A4759A">
          <w:rPr>
            <w:rFonts w:ascii="Consolas" w:eastAsia="Times New Roman" w:hAnsi="Consolas" w:cs="Consolas"/>
            <w:color w:val="64DBB5"/>
            <w:sz w:val="25"/>
          </w:rPr>
          <w:t>ul</w:t>
        </w:r>
        <w:proofErr w:type="spellEnd"/>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18" w:author="Unknown"/>
          <w:rFonts w:ascii="Consolas" w:eastAsia="Times New Roman" w:hAnsi="Consolas" w:cs="Consolas"/>
          <w:color w:val="F8F8F2"/>
          <w:sz w:val="25"/>
        </w:rPr>
      </w:pPr>
      <w:ins w:id="519"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list-style-</w:t>
        </w:r>
        <w:proofErr w:type="spellStart"/>
        <w:r w:rsidRPr="00A4759A">
          <w:rPr>
            <w:rFonts w:ascii="Consolas" w:eastAsia="Times New Roman" w:hAnsi="Consolas" w:cs="Consolas"/>
            <w:color w:val="F92672"/>
            <w:sz w:val="25"/>
          </w:rPr>
          <w:t>type</w:t>
        </w:r>
        <w:r w:rsidRPr="00A4759A">
          <w:rPr>
            <w:rFonts w:ascii="Consolas" w:eastAsia="Times New Roman" w:hAnsi="Consolas" w:cs="Consolas"/>
            <w:color w:val="F8F8F2"/>
            <w:sz w:val="25"/>
          </w:rPr>
          <w:t>:none</w:t>
        </w:r>
        <w:proofErr w:type="spellEnd"/>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20" w:author="Unknown"/>
          <w:rFonts w:ascii="Consolas" w:eastAsia="Times New Roman" w:hAnsi="Consolas" w:cs="Consolas"/>
          <w:color w:val="F8F8F2"/>
          <w:sz w:val="25"/>
        </w:rPr>
      </w:pPr>
      <w:ins w:id="521"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width</w:t>
        </w:r>
        <w:r w:rsidRPr="00A4759A">
          <w:rPr>
            <w:rFonts w:ascii="Consolas" w:eastAsia="Times New Roman" w:hAnsi="Consolas" w:cs="Consolas"/>
            <w:color w:val="F8F8F2"/>
            <w:sz w:val="25"/>
          </w:rPr>
          <w:t>:100%;</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22" w:author="Unknown"/>
          <w:rFonts w:ascii="Consolas" w:eastAsia="Times New Roman" w:hAnsi="Consolas" w:cs="Consolas"/>
          <w:color w:val="F8F8F2"/>
          <w:sz w:val="25"/>
        </w:rPr>
      </w:pPr>
      <w:ins w:id="523"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margin</w:t>
        </w:r>
        <w:r w:rsidRPr="00A4759A">
          <w:rPr>
            <w:rFonts w:ascii="Consolas" w:eastAsia="Times New Roman" w:hAnsi="Consolas" w:cs="Consolas"/>
            <w:color w:val="F8F8F2"/>
            <w:sz w:val="25"/>
          </w:rPr>
          <w:t>:0;</w:t>
        </w:r>
        <w:r w:rsidRPr="00A4759A">
          <w:rPr>
            <w:rFonts w:ascii="Consolas" w:eastAsia="Times New Roman" w:hAnsi="Consolas" w:cs="Consolas"/>
            <w:color w:val="F92672"/>
            <w:sz w:val="25"/>
          </w:rPr>
          <w:t>padding</w:t>
        </w:r>
        <w:r w:rsidRPr="00A4759A">
          <w:rPr>
            <w:rFonts w:ascii="Consolas" w:eastAsia="Times New Roman" w:hAnsi="Consolas" w:cs="Consolas"/>
            <w:color w:val="F8F8F2"/>
            <w:sz w:val="25"/>
          </w:rPr>
          <w:t>:0;</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24" w:author="Unknown"/>
          <w:rFonts w:ascii="Consolas" w:eastAsia="Times New Roman" w:hAnsi="Consolas" w:cs="Consolas"/>
          <w:color w:val="F8F8F2"/>
          <w:sz w:val="25"/>
        </w:rPr>
      </w:pPr>
      <w:ins w:id="525" w:author="Unknown">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26" w:author="Unknown"/>
          <w:rFonts w:ascii="Consolas" w:eastAsia="Times New Roman" w:hAnsi="Consolas" w:cs="Consolas"/>
          <w:color w:val="F8F8F2"/>
          <w:sz w:val="25"/>
        </w:rPr>
      </w:pPr>
      <w:proofErr w:type="spellStart"/>
      <w:ins w:id="527" w:author="Unknown">
        <w:r w:rsidRPr="00A4759A">
          <w:rPr>
            <w:rFonts w:ascii="Consolas" w:eastAsia="Times New Roman" w:hAnsi="Consolas" w:cs="Consolas"/>
            <w:color w:val="64DBB5"/>
            <w:sz w:val="25"/>
          </w:rPr>
          <w:t>ul</w:t>
        </w:r>
        <w:proofErr w:type="spellEnd"/>
        <w:r w:rsidRPr="00A4759A">
          <w:rPr>
            <w:rFonts w:ascii="Consolas" w:eastAsia="Times New Roman" w:hAnsi="Consolas" w:cs="Consolas"/>
            <w:color w:val="64DBB5"/>
            <w:sz w:val="25"/>
          </w:rPr>
          <w:t xml:space="preserve"> </w:t>
        </w:r>
        <w:proofErr w:type="spellStart"/>
        <w:r w:rsidRPr="00A4759A">
          <w:rPr>
            <w:rFonts w:ascii="Consolas" w:eastAsia="Times New Roman" w:hAnsi="Consolas" w:cs="Consolas"/>
            <w:color w:val="64DBB5"/>
            <w:sz w:val="25"/>
          </w:rPr>
          <w:t>li</w:t>
        </w:r>
        <w:proofErr w:type="spellEnd"/>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28" w:author="Unknown"/>
          <w:rFonts w:ascii="Consolas" w:eastAsia="Times New Roman" w:hAnsi="Consolas" w:cs="Consolas"/>
          <w:color w:val="F8F8F2"/>
          <w:sz w:val="25"/>
        </w:rPr>
      </w:pPr>
      <w:ins w:id="529"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background-color</w:t>
        </w:r>
        <w:r w:rsidRPr="00A4759A">
          <w:rPr>
            <w:rFonts w:ascii="Consolas" w:eastAsia="Times New Roman" w:hAnsi="Consolas" w:cs="Consolas"/>
            <w:color w:val="F8F8F2"/>
            <w:sz w:val="25"/>
          </w:rPr>
          <w:t>:#414a59;</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30" w:author="Unknown"/>
          <w:rFonts w:ascii="Consolas" w:eastAsia="Times New Roman" w:hAnsi="Consolas" w:cs="Consolas"/>
          <w:color w:val="F8F8F2"/>
          <w:sz w:val="25"/>
        </w:rPr>
      </w:pPr>
      <w:ins w:id="531"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padding</w:t>
        </w:r>
        <w:r w:rsidRPr="00A4759A">
          <w:rPr>
            <w:rFonts w:ascii="Consolas" w:eastAsia="Times New Roman" w:hAnsi="Consolas" w:cs="Consolas"/>
            <w:color w:val="F8F8F2"/>
            <w:sz w:val="25"/>
          </w:rPr>
          <w:t>:20px;</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32" w:author="Unknown"/>
          <w:rFonts w:ascii="Consolas" w:eastAsia="Times New Roman" w:hAnsi="Consolas" w:cs="Consolas"/>
          <w:color w:val="F8F8F2"/>
          <w:sz w:val="25"/>
        </w:rPr>
      </w:pPr>
      <w:ins w:id="533"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margin-bottom</w:t>
        </w:r>
        <w:r w:rsidRPr="00A4759A">
          <w:rPr>
            <w:rFonts w:ascii="Consolas" w:eastAsia="Times New Roman" w:hAnsi="Consolas" w:cs="Consolas"/>
            <w:color w:val="F8F8F2"/>
            <w:sz w:val="25"/>
          </w:rPr>
          <w:t>:2px;</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34" w:author="Unknown"/>
          <w:rFonts w:ascii="Consolas" w:eastAsia="Times New Roman" w:hAnsi="Consolas" w:cs="Consolas"/>
          <w:color w:val="F8F8F2"/>
          <w:sz w:val="25"/>
        </w:rPr>
      </w:pPr>
      <w:ins w:id="535"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color</w:t>
        </w:r>
        <w:r w:rsidRPr="00A4759A">
          <w:rPr>
            <w:rFonts w:ascii="Consolas" w:eastAsia="Times New Roman" w:hAnsi="Consolas" w:cs="Consolas"/>
            <w:color w:val="F8F8F2"/>
            <w:sz w:val="25"/>
          </w:rPr>
          <w:t>:#bec8d9;</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36" w:author="Unknown"/>
          <w:rFonts w:ascii="Consolas" w:eastAsia="Times New Roman" w:hAnsi="Consolas" w:cs="Consolas"/>
          <w:color w:val="F8F8F2"/>
          <w:sz w:val="25"/>
        </w:rPr>
      </w:pPr>
      <w:ins w:id="537" w:author="Unknown">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38" w:author="Unknown"/>
          <w:rFonts w:ascii="Consolas" w:eastAsia="Times New Roman" w:hAnsi="Consolas" w:cs="Consolas"/>
          <w:color w:val="F8F8F2"/>
          <w:sz w:val="25"/>
        </w:rPr>
      </w:pPr>
      <w:proofErr w:type="spellStart"/>
      <w:ins w:id="539" w:author="Unknown">
        <w:r w:rsidRPr="00A4759A">
          <w:rPr>
            <w:rFonts w:ascii="Consolas" w:eastAsia="Times New Roman" w:hAnsi="Consolas" w:cs="Consolas"/>
            <w:color w:val="64DBB5"/>
            <w:sz w:val="25"/>
          </w:rPr>
          <w:t>ul</w:t>
        </w:r>
        <w:proofErr w:type="spellEnd"/>
        <w:r w:rsidRPr="00A4759A">
          <w:rPr>
            <w:rFonts w:ascii="Consolas" w:eastAsia="Times New Roman" w:hAnsi="Consolas" w:cs="Consolas"/>
            <w:color w:val="64DBB5"/>
            <w:sz w:val="25"/>
          </w:rPr>
          <w:t xml:space="preserve"> </w:t>
        </w:r>
        <w:proofErr w:type="spellStart"/>
        <w:r w:rsidRPr="00A4759A">
          <w:rPr>
            <w:rFonts w:ascii="Consolas" w:eastAsia="Times New Roman" w:hAnsi="Consolas" w:cs="Consolas"/>
            <w:color w:val="64DBB5"/>
            <w:sz w:val="25"/>
          </w:rPr>
          <w:t>li</w:t>
        </w:r>
        <w:proofErr w:type="spellEnd"/>
        <w:r w:rsidRPr="00A4759A">
          <w:rPr>
            <w:rFonts w:ascii="Consolas" w:eastAsia="Times New Roman" w:hAnsi="Consolas" w:cs="Consolas"/>
            <w:color w:val="64DBB5"/>
            <w:sz w:val="25"/>
          </w:rPr>
          <w:t xml:space="preserve"> a</w:t>
        </w:r>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40" w:author="Unknown"/>
          <w:rFonts w:ascii="Consolas" w:eastAsia="Times New Roman" w:hAnsi="Consolas" w:cs="Consolas"/>
          <w:color w:val="F8F8F2"/>
          <w:sz w:val="25"/>
        </w:rPr>
      </w:pPr>
      <w:ins w:id="541" w:author="Unknown">
        <w:r w:rsidRPr="00A4759A">
          <w:rPr>
            <w:rFonts w:ascii="Consolas" w:eastAsia="Times New Roman" w:hAnsi="Consolas" w:cs="Consolas"/>
            <w:color w:val="F8F8F2"/>
            <w:sz w:val="25"/>
          </w:rPr>
          <w:lastRenderedPageBreak/>
          <w:t xml:space="preserve">    </w:t>
        </w:r>
        <w:r w:rsidRPr="00A4759A">
          <w:rPr>
            <w:rFonts w:ascii="Consolas" w:eastAsia="Times New Roman" w:hAnsi="Consolas" w:cs="Consolas"/>
            <w:color w:val="F92672"/>
            <w:sz w:val="25"/>
          </w:rPr>
          <w:t>color</w:t>
        </w:r>
        <w:r w:rsidRPr="00A4759A">
          <w:rPr>
            <w:rFonts w:ascii="Consolas" w:eastAsia="Times New Roman" w:hAnsi="Consolas" w:cs="Consolas"/>
            <w:color w:val="F8F8F2"/>
            <w:sz w:val="25"/>
          </w:rPr>
          <w:t>:#ffcc00;</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42" w:author="Unknown"/>
          <w:rFonts w:ascii="Consolas" w:eastAsia="Times New Roman" w:hAnsi="Consolas" w:cs="Consolas"/>
          <w:color w:val="F8F8F2"/>
          <w:sz w:val="25"/>
        </w:rPr>
      </w:pPr>
      <w:ins w:id="543" w:author="Unknown">
        <w:r w:rsidRPr="00A4759A">
          <w:rPr>
            <w:rFonts w:ascii="Consolas" w:eastAsia="Times New Roman" w:hAnsi="Consolas" w:cs="Consolas"/>
            <w:color w:val="F8F8F2"/>
            <w:sz w:val="25"/>
          </w:rPr>
          <w:t>}</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44" w:author="Unknown"/>
          <w:rFonts w:ascii="Consolas" w:eastAsia="Times New Roman" w:hAnsi="Consolas" w:cs="Consolas"/>
          <w:color w:val="F8F8F2"/>
          <w:sz w:val="25"/>
        </w:rPr>
      </w:pPr>
      <w:ins w:id="545" w:author="Unknown">
        <w:r w:rsidRPr="00A4759A">
          <w:rPr>
            <w:rFonts w:ascii="Consolas" w:eastAsia="Times New Roman" w:hAnsi="Consolas" w:cs="Consolas"/>
            <w:color w:val="64DBB5"/>
            <w:sz w:val="25"/>
          </w:rPr>
          <w:t>h1</w:t>
        </w:r>
        <w:r w:rsidRPr="00A4759A">
          <w:rPr>
            <w:rFonts w:ascii="Consolas" w:eastAsia="Times New Roman" w:hAnsi="Consolas" w:cs="Consolas"/>
            <w:color w:val="F8F8F2"/>
            <w:sz w:val="25"/>
          </w:rPr>
          <w:t xml:space="preserve"> {</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46" w:author="Unknown"/>
          <w:rFonts w:ascii="Consolas" w:eastAsia="Times New Roman" w:hAnsi="Consolas" w:cs="Consolas"/>
          <w:color w:val="F8F8F2"/>
          <w:sz w:val="25"/>
        </w:rPr>
      </w:pPr>
      <w:ins w:id="547" w:author="Unknown">
        <w:r w:rsidRPr="00A4759A">
          <w:rPr>
            <w:rFonts w:ascii="Consolas" w:eastAsia="Times New Roman" w:hAnsi="Consolas" w:cs="Consolas"/>
            <w:color w:val="F8F8F2"/>
            <w:sz w:val="25"/>
          </w:rPr>
          <w:t xml:space="preserve">    </w:t>
        </w:r>
        <w:r w:rsidRPr="00A4759A">
          <w:rPr>
            <w:rFonts w:ascii="Consolas" w:eastAsia="Times New Roman" w:hAnsi="Consolas" w:cs="Consolas"/>
            <w:color w:val="F92672"/>
            <w:sz w:val="25"/>
          </w:rPr>
          <w:t>margin-top</w:t>
        </w:r>
        <w:r w:rsidRPr="00A4759A">
          <w:rPr>
            <w:rFonts w:ascii="Consolas" w:eastAsia="Times New Roman" w:hAnsi="Consolas" w:cs="Consolas"/>
            <w:color w:val="F8F8F2"/>
            <w:sz w:val="25"/>
          </w:rPr>
          <w:t>:50px;</w:t>
        </w:r>
      </w:ins>
    </w:p>
    <w:p w:rsidR="00A4759A" w:rsidRPr="00A4759A" w:rsidRDefault="00A4759A" w:rsidP="00A47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543" w:line="240" w:lineRule="auto"/>
        <w:ind w:left="-489" w:right="-489"/>
        <w:rPr>
          <w:ins w:id="548" w:author="Unknown"/>
          <w:rFonts w:ascii="Consolas" w:eastAsia="Times New Roman" w:hAnsi="Consolas" w:cs="Consolas"/>
          <w:color w:val="F8F8F2"/>
          <w:sz w:val="25"/>
          <w:szCs w:val="25"/>
        </w:rPr>
      </w:pPr>
      <w:ins w:id="549" w:author="Unknown">
        <w:r w:rsidRPr="00A4759A">
          <w:rPr>
            <w:rFonts w:ascii="Consolas" w:eastAsia="Times New Roman" w:hAnsi="Consolas" w:cs="Consolas"/>
            <w:color w:val="F8F8F2"/>
            <w:sz w:val="25"/>
          </w:rPr>
          <w:t>}</w:t>
        </w:r>
      </w:ins>
    </w:p>
    <w:p w:rsidR="00A4759A" w:rsidRPr="00A4759A" w:rsidRDefault="00A4759A" w:rsidP="00A4759A">
      <w:pPr>
        <w:shd w:val="clear" w:color="auto" w:fill="FFFFFF"/>
        <w:spacing w:after="100" w:afterAutospacing="1" w:line="240" w:lineRule="auto"/>
        <w:rPr>
          <w:ins w:id="550" w:author="Unknown"/>
          <w:rFonts w:ascii="Noto Sans" w:eastAsia="Times New Roman" w:hAnsi="Noto Sans" w:cs="Helvetica"/>
          <w:color w:val="222222"/>
          <w:sz w:val="25"/>
          <w:szCs w:val="25"/>
        </w:rPr>
      </w:pPr>
      <w:ins w:id="551" w:author="Unknown">
        <w:r w:rsidRPr="00A4759A">
          <w:rPr>
            <w:rFonts w:ascii="Noto Sans" w:eastAsia="Times New Roman" w:hAnsi="Noto Sans" w:cs="Helvetica"/>
            <w:color w:val="222222"/>
            <w:sz w:val="25"/>
            <w:szCs w:val="25"/>
          </w:rPr>
          <w:t>Save, and there we go, the result is now much more appealing.</w:t>
        </w:r>
      </w:ins>
    </w:p>
    <w:p w:rsidR="00A4759A" w:rsidRPr="00A4759A" w:rsidRDefault="00A4759A" w:rsidP="00A4759A">
      <w:pPr>
        <w:shd w:val="clear" w:color="auto" w:fill="FFFFFF"/>
        <w:spacing w:after="100" w:afterAutospacing="1" w:line="240" w:lineRule="auto"/>
        <w:rPr>
          <w:ins w:id="552" w:author="Unknown"/>
          <w:rFonts w:ascii="Noto Sans" w:eastAsia="Times New Roman" w:hAnsi="Noto Sans" w:cs="Helvetica"/>
          <w:color w:val="222222"/>
          <w:sz w:val="25"/>
          <w:szCs w:val="25"/>
        </w:rPr>
      </w:pPr>
      <w:r>
        <w:rPr>
          <w:rFonts w:ascii="Noto Sans" w:eastAsia="Times New Roman" w:hAnsi="Noto Sans" w:cs="Helvetica"/>
          <w:noProof/>
          <w:color w:val="222222"/>
          <w:sz w:val="25"/>
          <w:szCs w:val="25"/>
        </w:rPr>
        <w:drawing>
          <wp:inline distT="0" distB="0" distL="0" distR="0">
            <wp:extent cx="5717516" cy="3137954"/>
            <wp:effectExtent l="19050" t="0" r="0" b="0"/>
            <wp:docPr id="15" name="Picture 15" descr="https://s3.amazonaws.com/coursetro/posts/content_images/9-1508039446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coursetro/posts/content_images/9-1508039446574.png"/>
                    <pic:cNvPicPr>
                      <a:picLocks noChangeAspect="1" noChangeArrowheads="1"/>
                    </pic:cNvPicPr>
                  </pic:nvPicPr>
                  <pic:blipFill>
                    <a:blip r:embed="rId25"/>
                    <a:srcRect/>
                    <a:stretch>
                      <a:fillRect/>
                    </a:stretch>
                  </pic:blipFill>
                  <pic:spPr bwMode="auto">
                    <a:xfrm>
                      <a:off x="0" y="0"/>
                      <a:ext cx="5747556" cy="3154441"/>
                    </a:xfrm>
                    <a:prstGeom prst="rect">
                      <a:avLst/>
                    </a:prstGeom>
                    <a:noFill/>
                    <a:ln w="9525">
                      <a:noFill/>
                      <a:miter lim="800000"/>
                      <a:headEnd/>
                      <a:tailEnd/>
                    </a:ln>
                  </pic:spPr>
                </pic:pic>
              </a:graphicData>
            </a:graphic>
          </wp:inline>
        </w:drawing>
      </w:r>
    </w:p>
    <w:p w:rsidR="00A4759A" w:rsidRPr="00A4759A" w:rsidRDefault="00A4759A" w:rsidP="00A4759A">
      <w:pPr>
        <w:shd w:val="clear" w:color="auto" w:fill="FFFFFF"/>
        <w:spacing w:before="100" w:beforeAutospacing="1" w:after="100" w:afterAutospacing="1" w:line="240" w:lineRule="auto"/>
        <w:outlineLvl w:val="1"/>
        <w:rPr>
          <w:ins w:id="553" w:author="Unknown"/>
          <w:rFonts w:ascii="Noto Sans" w:eastAsia="Times New Roman" w:hAnsi="Noto Sans" w:cs="Helvetica"/>
          <w:b/>
          <w:bCs/>
          <w:color w:val="222222"/>
          <w:sz w:val="50"/>
          <w:szCs w:val="50"/>
        </w:rPr>
      </w:pPr>
      <w:ins w:id="554" w:author="Unknown">
        <w:r w:rsidRPr="00A4759A">
          <w:rPr>
            <w:rFonts w:ascii="Noto Sans" w:eastAsia="Times New Roman" w:hAnsi="Noto Sans" w:cs="Helvetica"/>
            <w:b/>
            <w:bCs/>
            <w:color w:val="222222"/>
            <w:sz w:val="50"/>
            <w:szCs w:val="50"/>
          </w:rPr>
          <w:t>Conclusion</w:t>
        </w:r>
      </w:ins>
    </w:p>
    <w:p w:rsidR="00A4759A" w:rsidRPr="00A4759A" w:rsidRDefault="00A4759A" w:rsidP="00A4759A">
      <w:pPr>
        <w:shd w:val="clear" w:color="auto" w:fill="FFFFFF"/>
        <w:spacing w:after="100" w:afterAutospacing="1" w:line="240" w:lineRule="auto"/>
        <w:rPr>
          <w:ins w:id="555" w:author="Unknown"/>
          <w:rFonts w:ascii="Noto Sans" w:eastAsia="Times New Roman" w:hAnsi="Noto Sans" w:cs="Helvetica"/>
          <w:color w:val="222222"/>
          <w:sz w:val="25"/>
          <w:szCs w:val="25"/>
        </w:rPr>
      </w:pPr>
      <w:ins w:id="556" w:author="Unknown">
        <w:r w:rsidRPr="00A4759A">
          <w:rPr>
            <w:rFonts w:ascii="Noto Sans" w:eastAsia="Times New Roman" w:hAnsi="Noto Sans" w:cs="Helvetica"/>
            <w:color w:val="222222"/>
            <w:sz w:val="25"/>
            <w:szCs w:val="25"/>
          </w:rPr>
          <w:t xml:space="preserve">Hopefully you were able to learn quite a bit here, and this is by no means an exhaustive tutorial. There's a lot more you can learn about </w:t>
        </w:r>
        <w:proofErr w:type="spellStart"/>
        <w:r w:rsidRPr="00A4759A">
          <w:rPr>
            <w:rFonts w:ascii="Noto Sans" w:eastAsia="Times New Roman" w:hAnsi="Noto Sans" w:cs="Helvetica"/>
            <w:color w:val="222222"/>
            <w:sz w:val="25"/>
            <w:szCs w:val="25"/>
          </w:rPr>
          <w:t>Firestore</w:t>
        </w:r>
        <w:proofErr w:type="spellEnd"/>
        <w:r w:rsidRPr="00A4759A">
          <w:rPr>
            <w:rFonts w:ascii="Noto Sans" w:eastAsia="Times New Roman" w:hAnsi="Noto Sans" w:cs="Helvetica"/>
            <w:color w:val="222222"/>
            <w:sz w:val="25"/>
            <w:szCs w:val="25"/>
          </w:rPr>
          <w:t>, so once again, be sure to check out their </w:t>
        </w:r>
        <w:r w:rsidRPr="00A4759A">
          <w:rPr>
            <w:rFonts w:ascii="Noto Sans" w:eastAsia="Times New Roman" w:hAnsi="Noto Sans" w:cs="Helvetica"/>
            <w:b/>
            <w:bCs/>
            <w:color w:val="00AD7D"/>
            <w:sz w:val="25"/>
          </w:rPr>
          <w:t>official docs</w:t>
        </w:r>
        <w:r w:rsidRPr="00A4759A">
          <w:rPr>
            <w:rFonts w:ascii="Noto Sans" w:eastAsia="Times New Roman" w:hAnsi="Noto Sans" w:cs="Helvetica"/>
            <w:color w:val="222222"/>
            <w:sz w:val="25"/>
            <w:szCs w:val="25"/>
          </w:rPr>
          <w:t> to learn more.</w:t>
        </w:r>
      </w:ins>
    </w:p>
    <w:p w:rsidR="00A4759A" w:rsidRDefault="00A4759A"/>
    <w:sectPr w:rsidR="00A47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oto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877BF"/>
    <w:multiLevelType w:val="multilevel"/>
    <w:tmpl w:val="5652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B37A0"/>
    <w:multiLevelType w:val="multilevel"/>
    <w:tmpl w:val="E3E6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A4759A"/>
    <w:rsid w:val="00A4759A"/>
    <w:rsid w:val="00B2334F"/>
    <w:rsid w:val="00D14E9C"/>
    <w:rsid w:val="00DD4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5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75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5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75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75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759A"/>
    <w:rPr>
      <w:color w:val="0000FF"/>
      <w:u w:val="single"/>
    </w:rPr>
  </w:style>
  <w:style w:type="character" w:styleId="FollowedHyperlink">
    <w:name w:val="FollowedHyperlink"/>
    <w:basedOn w:val="DefaultParagraphFont"/>
    <w:uiPriority w:val="99"/>
    <w:semiHidden/>
    <w:unhideWhenUsed/>
    <w:rsid w:val="00A4759A"/>
    <w:rPr>
      <w:color w:val="800080"/>
      <w:u w:val="single"/>
    </w:rPr>
  </w:style>
  <w:style w:type="character" w:styleId="Strong">
    <w:name w:val="Strong"/>
    <w:basedOn w:val="DefaultParagraphFont"/>
    <w:uiPriority w:val="22"/>
    <w:qFormat/>
    <w:rsid w:val="00A4759A"/>
    <w:rPr>
      <w:b/>
      <w:bCs/>
    </w:rPr>
  </w:style>
  <w:style w:type="character" w:customStyle="1" w:styleId="post-title">
    <w:name w:val="post-title"/>
    <w:basedOn w:val="DefaultParagraphFont"/>
    <w:rsid w:val="00A4759A"/>
  </w:style>
  <w:style w:type="paragraph" w:styleId="HTMLPreformatted">
    <w:name w:val="HTML Preformatted"/>
    <w:basedOn w:val="Normal"/>
    <w:link w:val="HTMLPreformattedChar"/>
    <w:uiPriority w:val="99"/>
    <w:semiHidden/>
    <w:unhideWhenUsed/>
    <w:rsid w:val="00A4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5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759A"/>
    <w:rPr>
      <w:rFonts w:ascii="Courier New" w:eastAsia="Times New Roman" w:hAnsi="Courier New" w:cs="Courier New"/>
      <w:sz w:val="20"/>
      <w:szCs w:val="20"/>
    </w:rPr>
  </w:style>
  <w:style w:type="character" w:customStyle="1" w:styleId="token">
    <w:name w:val="token"/>
    <w:basedOn w:val="DefaultParagraphFont"/>
    <w:rsid w:val="00A4759A"/>
  </w:style>
  <w:style w:type="paragraph" w:styleId="BalloonText">
    <w:name w:val="Balloon Text"/>
    <w:basedOn w:val="Normal"/>
    <w:link w:val="BalloonTextChar"/>
    <w:uiPriority w:val="99"/>
    <w:semiHidden/>
    <w:unhideWhenUsed/>
    <w:rsid w:val="00A47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5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6905866">
      <w:bodyDiv w:val="1"/>
      <w:marLeft w:val="0"/>
      <w:marRight w:val="0"/>
      <w:marTop w:val="0"/>
      <w:marBottom w:val="0"/>
      <w:divBdr>
        <w:top w:val="none" w:sz="0" w:space="0" w:color="auto"/>
        <w:left w:val="none" w:sz="0" w:space="0" w:color="auto"/>
        <w:bottom w:val="none" w:sz="0" w:space="0" w:color="auto"/>
        <w:right w:val="none" w:sz="0" w:space="0" w:color="auto"/>
      </w:divBdr>
      <w:divsChild>
        <w:div w:id="1732193317">
          <w:marLeft w:val="0"/>
          <w:marRight w:val="0"/>
          <w:marTop w:val="0"/>
          <w:marBottom w:val="0"/>
          <w:divBdr>
            <w:top w:val="none" w:sz="0" w:space="0" w:color="auto"/>
            <w:left w:val="none" w:sz="0" w:space="0" w:color="auto"/>
            <w:bottom w:val="none" w:sz="0" w:space="0" w:color="auto"/>
            <w:right w:val="none" w:sz="0" w:space="0" w:color="auto"/>
          </w:divBdr>
        </w:div>
        <w:div w:id="1197699992">
          <w:marLeft w:val="0"/>
          <w:marRight w:val="0"/>
          <w:marTop w:val="0"/>
          <w:marBottom w:val="0"/>
          <w:divBdr>
            <w:top w:val="none" w:sz="0" w:space="0" w:color="auto"/>
            <w:left w:val="none" w:sz="0" w:space="0" w:color="auto"/>
            <w:bottom w:val="none" w:sz="0" w:space="0" w:color="auto"/>
            <w:right w:val="none" w:sz="0" w:space="0" w:color="auto"/>
          </w:divBdr>
          <w:divsChild>
            <w:div w:id="1792628027">
              <w:marLeft w:val="0"/>
              <w:marRight w:val="0"/>
              <w:marTop w:val="0"/>
              <w:marBottom w:val="0"/>
              <w:divBdr>
                <w:top w:val="none" w:sz="0" w:space="0" w:color="auto"/>
                <w:left w:val="none" w:sz="0" w:space="0" w:color="auto"/>
                <w:bottom w:val="none" w:sz="0" w:space="0" w:color="auto"/>
                <w:right w:val="none" w:sz="0" w:space="0" w:color="auto"/>
              </w:divBdr>
              <w:divsChild>
                <w:div w:id="1308509892">
                  <w:marLeft w:val="0"/>
                  <w:marRight w:val="0"/>
                  <w:marTop w:val="0"/>
                  <w:marBottom w:val="340"/>
                  <w:divBdr>
                    <w:top w:val="none" w:sz="0" w:space="0" w:color="auto"/>
                    <w:left w:val="none" w:sz="0" w:space="0" w:color="auto"/>
                    <w:bottom w:val="none" w:sz="0" w:space="0" w:color="auto"/>
                    <w:right w:val="none" w:sz="0" w:space="0" w:color="auto"/>
                  </w:divBdr>
                </w:div>
                <w:div w:id="1498689479">
                  <w:marLeft w:val="0"/>
                  <w:marRight w:val="0"/>
                  <w:marTop w:val="0"/>
                  <w:marBottom w:val="204"/>
                  <w:divBdr>
                    <w:top w:val="none" w:sz="0" w:space="0" w:color="auto"/>
                    <w:left w:val="none" w:sz="0" w:space="0" w:color="auto"/>
                    <w:bottom w:val="none" w:sz="0" w:space="0" w:color="auto"/>
                    <w:right w:val="none" w:sz="0" w:space="0" w:color="auto"/>
                  </w:divBdr>
                  <w:divsChild>
                    <w:div w:id="248468055">
                      <w:marLeft w:val="0"/>
                      <w:marRight w:val="0"/>
                      <w:marTop w:val="0"/>
                      <w:marBottom w:val="0"/>
                      <w:divBdr>
                        <w:top w:val="none" w:sz="0" w:space="0" w:color="auto"/>
                        <w:left w:val="none" w:sz="0" w:space="0" w:color="auto"/>
                        <w:bottom w:val="none" w:sz="0" w:space="0" w:color="auto"/>
                        <w:right w:val="none" w:sz="0" w:space="0" w:color="auto"/>
                      </w:divBdr>
                      <w:divsChild>
                        <w:div w:id="1844078313">
                          <w:marLeft w:val="0"/>
                          <w:marRight w:val="0"/>
                          <w:marTop w:val="0"/>
                          <w:marBottom w:val="0"/>
                          <w:divBdr>
                            <w:top w:val="none" w:sz="0" w:space="0" w:color="auto"/>
                            <w:left w:val="none" w:sz="0" w:space="0" w:color="auto"/>
                            <w:bottom w:val="none" w:sz="0" w:space="0" w:color="auto"/>
                            <w:right w:val="none" w:sz="0" w:space="0" w:color="auto"/>
                          </w:divBdr>
                        </w:div>
                      </w:divsChild>
                    </w:div>
                    <w:div w:id="1692341998">
                      <w:marLeft w:val="0"/>
                      <w:marRight w:val="0"/>
                      <w:marTop w:val="0"/>
                      <w:marBottom w:val="0"/>
                      <w:divBdr>
                        <w:top w:val="none" w:sz="0" w:space="0" w:color="auto"/>
                        <w:left w:val="none" w:sz="0" w:space="0" w:color="auto"/>
                        <w:bottom w:val="none" w:sz="0" w:space="0" w:color="auto"/>
                        <w:right w:val="none" w:sz="0" w:space="0" w:color="auto"/>
                      </w:divBdr>
                      <w:divsChild>
                        <w:div w:id="1901012116">
                          <w:marLeft w:val="0"/>
                          <w:marRight w:val="0"/>
                          <w:marTop w:val="0"/>
                          <w:marBottom w:val="0"/>
                          <w:divBdr>
                            <w:top w:val="none" w:sz="0" w:space="0" w:color="auto"/>
                            <w:left w:val="none" w:sz="0" w:space="0" w:color="auto"/>
                            <w:bottom w:val="none" w:sz="0" w:space="0" w:color="auto"/>
                            <w:right w:val="none" w:sz="0" w:space="0" w:color="auto"/>
                          </w:divBdr>
                        </w:div>
                      </w:divsChild>
                    </w:div>
                    <w:div w:id="1647707930">
                      <w:marLeft w:val="0"/>
                      <w:marRight w:val="0"/>
                      <w:marTop w:val="0"/>
                      <w:marBottom w:val="0"/>
                      <w:divBdr>
                        <w:top w:val="none" w:sz="0" w:space="0" w:color="auto"/>
                        <w:left w:val="none" w:sz="0" w:space="0" w:color="auto"/>
                        <w:bottom w:val="none" w:sz="0" w:space="0" w:color="auto"/>
                        <w:right w:val="none" w:sz="0" w:space="0" w:color="auto"/>
                      </w:divBdr>
                      <w:divsChild>
                        <w:div w:id="1050303320">
                          <w:marLeft w:val="0"/>
                          <w:marRight w:val="0"/>
                          <w:marTop w:val="0"/>
                          <w:marBottom w:val="0"/>
                          <w:divBdr>
                            <w:top w:val="none" w:sz="0" w:space="0" w:color="auto"/>
                            <w:left w:val="none" w:sz="0" w:space="0" w:color="auto"/>
                            <w:bottom w:val="none" w:sz="0" w:space="0" w:color="auto"/>
                            <w:right w:val="none" w:sz="0" w:space="0" w:color="auto"/>
                          </w:divBdr>
                        </w:div>
                      </w:divsChild>
                    </w:div>
                    <w:div w:id="275644722">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sChild>
                    </w:div>
                    <w:div w:id="1092429285">
                      <w:marLeft w:val="0"/>
                      <w:marRight w:val="0"/>
                      <w:marTop w:val="0"/>
                      <w:marBottom w:val="0"/>
                      <w:divBdr>
                        <w:top w:val="none" w:sz="0" w:space="0" w:color="auto"/>
                        <w:left w:val="none" w:sz="0" w:space="0" w:color="auto"/>
                        <w:bottom w:val="none" w:sz="0" w:space="0" w:color="auto"/>
                        <w:right w:val="none" w:sz="0" w:space="0" w:color="auto"/>
                      </w:divBdr>
                      <w:divsChild>
                        <w:div w:id="14974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5318">
                  <w:marLeft w:val="0"/>
                  <w:marRight w:val="0"/>
                  <w:marTop w:val="0"/>
                  <w:marBottom w:val="340"/>
                  <w:divBdr>
                    <w:top w:val="none" w:sz="0" w:space="0" w:color="auto"/>
                    <w:left w:val="none" w:sz="0" w:space="0" w:color="auto"/>
                    <w:bottom w:val="none" w:sz="0" w:space="0" w:color="auto"/>
                    <w:right w:val="none" w:sz="0" w:space="0" w:color="auto"/>
                  </w:divBdr>
                </w:div>
                <w:div w:id="2122332411">
                  <w:marLeft w:val="0"/>
                  <w:marRight w:val="0"/>
                  <w:marTop w:val="0"/>
                  <w:marBottom w:val="340"/>
                  <w:divBdr>
                    <w:top w:val="none" w:sz="0" w:space="0" w:color="auto"/>
                    <w:left w:val="none" w:sz="0" w:space="0" w:color="auto"/>
                    <w:bottom w:val="none" w:sz="0" w:space="0" w:color="auto"/>
                    <w:right w:val="none" w:sz="0" w:space="0" w:color="auto"/>
                  </w:divBdr>
                </w:div>
                <w:div w:id="276565096">
                  <w:marLeft w:val="0"/>
                  <w:marRight w:val="0"/>
                  <w:marTop w:val="0"/>
                  <w:marBottom w:val="340"/>
                  <w:divBdr>
                    <w:top w:val="none" w:sz="0" w:space="0" w:color="auto"/>
                    <w:left w:val="none" w:sz="0" w:space="0" w:color="auto"/>
                    <w:bottom w:val="none" w:sz="0" w:space="0" w:color="auto"/>
                    <w:right w:val="none" w:sz="0" w:space="0" w:color="auto"/>
                  </w:divBdr>
                </w:div>
                <w:div w:id="276646750">
                  <w:marLeft w:val="0"/>
                  <w:marRight w:val="0"/>
                  <w:marTop w:val="0"/>
                  <w:marBottom w:val="340"/>
                  <w:divBdr>
                    <w:top w:val="none" w:sz="0" w:space="0" w:color="auto"/>
                    <w:left w:val="none" w:sz="0" w:space="0" w:color="auto"/>
                    <w:bottom w:val="none" w:sz="0" w:space="0" w:color="auto"/>
                    <w:right w:val="none" w:sz="0" w:space="0" w:color="auto"/>
                  </w:divBdr>
                </w:div>
                <w:div w:id="1670517705">
                  <w:marLeft w:val="0"/>
                  <w:marRight w:val="0"/>
                  <w:marTop w:val="0"/>
                  <w:marBottom w:val="340"/>
                  <w:divBdr>
                    <w:top w:val="none" w:sz="0" w:space="0" w:color="auto"/>
                    <w:left w:val="none" w:sz="0" w:space="0" w:color="auto"/>
                    <w:bottom w:val="none" w:sz="0" w:space="0" w:color="auto"/>
                    <w:right w:val="none" w:sz="0" w:space="0" w:color="auto"/>
                  </w:divBdr>
                </w:div>
                <w:div w:id="94524697">
                  <w:marLeft w:val="0"/>
                  <w:marRight w:val="0"/>
                  <w:marTop w:val="0"/>
                  <w:marBottom w:val="340"/>
                  <w:divBdr>
                    <w:top w:val="none" w:sz="0" w:space="0" w:color="auto"/>
                    <w:left w:val="none" w:sz="0" w:space="0" w:color="auto"/>
                    <w:bottom w:val="none" w:sz="0" w:space="0" w:color="auto"/>
                    <w:right w:val="none" w:sz="0" w:space="0" w:color="auto"/>
                  </w:divBdr>
                </w:div>
                <w:div w:id="1130710223">
                  <w:marLeft w:val="0"/>
                  <w:marRight w:val="0"/>
                  <w:marTop w:val="0"/>
                  <w:marBottom w:val="340"/>
                  <w:divBdr>
                    <w:top w:val="none" w:sz="0" w:space="0" w:color="auto"/>
                    <w:left w:val="none" w:sz="0" w:space="0" w:color="auto"/>
                    <w:bottom w:val="none" w:sz="0" w:space="0" w:color="auto"/>
                    <w:right w:val="none" w:sz="0" w:space="0" w:color="auto"/>
                  </w:divBdr>
                </w:div>
                <w:div w:id="1716006611">
                  <w:marLeft w:val="0"/>
                  <w:marRight w:val="0"/>
                  <w:marTop w:val="0"/>
                  <w:marBottom w:val="340"/>
                  <w:divBdr>
                    <w:top w:val="none" w:sz="0" w:space="0" w:color="auto"/>
                    <w:left w:val="none" w:sz="0" w:space="0" w:color="auto"/>
                    <w:bottom w:val="none" w:sz="0" w:space="0" w:color="auto"/>
                    <w:right w:val="none" w:sz="0" w:space="0" w:color="auto"/>
                  </w:divBdr>
                </w:div>
                <w:div w:id="1865169570">
                  <w:marLeft w:val="0"/>
                  <w:marRight w:val="0"/>
                  <w:marTop w:val="0"/>
                  <w:marBottom w:val="340"/>
                  <w:divBdr>
                    <w:top w:val="none" w:sz="0" w:space="0" w:color="auto"/>
                    <w:left w:val="none" w:sz="0" w:space="0" w:color="auto"/>
                    <w:bottom w:val="none" w:sz="0" w:space="0" w:color="auto"/>
                    <w:right w:val="none" w:sz="0" w:space="0" w:color="auto"/>
                  </w:divBdr>
                </w:div>
                <w:div w:id="1932740977">
                  <w:marLeft w:val="0"/>
                  <w:marRight w:val="0"/>
                  <w:marTop w:val="0"/>
                  <w:marBottom w:val="340"/>
                  <w:divBdr>
                    <w:top w:val="none" w:sz="0" w:space="0" w:color="auto"/>
                    <w:left w:val="none" w:sz="0" w:space="0" w:color="auto"/>
                    <w:bottom w:val="none" w:sz="0" w:space="0" w:color="auto"/>
                    <w:right w:val="none" w:sz="0" w:space="0" w:color="auto"/>
                  </w:divBdr>
                </w:div>
                <w:div w:id="114251732">
                  <w:marLeft w:val="0"/>
                  <w:marRight w:val="0"/>
                  <w:marTop w:val="0"/>
                  <w:marBottom w:val="340"/>
                  <w:divBdr>
                    <w:top w:val="none" w:sz="0" w:space="0" w:color="auto"/>
                    <w:left w:val="none" w:sz="0" w:space="0" w:color="auto"/>
                    <w:bottom w:val="none" w:sz="0" w:space="0" w:color="auto"/>
                    <w:right w:val="none" w:sz="0" w:space="0" w:color="auto"/>
                  </w:divBdr>
                </w:div>
                <w:div w:id="518155309">
                  <w:marLeft w:val="0"/>
                  <w:marRight w:val="0"/>
                  <w:marTop w:val="0"/>
                  <w:marBottom w:val="340"/>
                  <w:divBdr>
                    <w:top w:val="none" w:sz="0" w:space="0" w:color="auto"/>
                    <w:left w:val="none" w:sz="0" w:space="0" w:color="auto"/>
                    <w:bottom w:val="none" w:sz="0" w:space="0" w:color="auto"/>
                    <w:right w:val="none" w:sz="0" w:space="0" w:color="auto"/>
                  </w:divBdr>
                </w:div>
                <w:div w:id="670374939">
                  <w:marLeft w:val="0"/>
                  <w:marRight w:val="0"/>
                  <w:marTop w:val="0"/>
                  <w:marBottom w:val="340"/>
                  <w:divBdr>
                    <w:top w:val="none" w:sz="0" w:space="0" w:color="auto"/>
                    <w:left w:val="none" w:sz="0" w:space="0" w:color="auto"/>
                    <w:bottom w:val="none" w:sz="0" w:space="0" w:color="auto"/>
                    <w:right w:val="none" w:sz="0" w:space="0" w:color="auto"/>
                  </w:divBdr>
                </w:div>
                <w:div w:id="1478691059">
                  <w:marLeft w:val="0"/>
                  <w:marRight w:val="0"/>
                  <w:marTop w:val="0"/>
                  <w:marBottom w:val="3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ursetro.com/courses/12/Learn-Angular-4-from-Scratch?utm_source=in_article&amp;utm_campaign=article&amp;utm_medium=Learn+Angular+4+from+Scra"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coursetro.com/courses/19/Learn-Angular-5-from-Scratch---Angular-5-Tutorial?utm_source=in_article&amp;utm_campaign=article&amp;utm_medium=Learn+Angular+5+from+Scra" TargetMode="Externa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firebase.google.com/docs/firestore/" TargetMode="External"/><Relationship Id="rId11" Type="http://schemas.openxmlformats.org/officeDocument/2006/relationships/hyperlink" Target="https://coursetro.com/courses/13/Create-a-MEAN-App-Called-CodePost---Full-Stack?utm_source=in_article&amp;utm_campaign=article&amp;utm_medium=Create+a+MEAN+App+Called+"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s://coursetro.com/courses/10/Create-a-Personal-Portfolio-using-Angular-2-&amp;-Behance?utm_source=in_article&amp;utm_campaign=article&amp;utm_medium=Create+a+Personal+Portfol" TargetMode="External"/><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oursetro.com/courses/18/Build-a-Beautiful-CryptoCurrency-App-using-Ionic-3?utm_source=in_article&amp;utm_campaign=article&amp;utm_medium=Build+a+Beautiful+CryptoC" TargetMode="External"/><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5</cp:revision>
  <dcterms:created xsi:type="dcterms:W3CDTF">2017-12-01T18:18:00Z</dcterms:created>
  <dcterms:modified xsi:type="dcterms:W3CDTF">2017-12-01T18:47:00Z</dcterms:modified>
</cp:coreProperties>
</file>